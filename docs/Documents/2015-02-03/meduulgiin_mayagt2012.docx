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FE0" w:rsidRPr="006C7BC5" w:rsidRDefault="00ED1FE0" w:rsidP="00ED1FE0">
      <w:pPr>
        <w:jc w:val="right"/>
        <w:rPr>
          <w:rFonts w:ascii="Arial" w:hAnsi="Arial" w:cs="Arial"/>
          <w:sz w:val="20"/>
          <w:szCs w:val="20"/>
          <w:lang w:val="mn-MN"/>
        </w:rPr>
      </w:pPr>
      <w:bookmarkStart w:id="0" w:name="_GoBack"/>
      <w:bookmarkEnd w:id="0"/>
      <w:r w:rsidRPr="006C7BC5">
        <w:rPr>
          <w:rFonts w:ascii="Arial" w:hAnsi="Arial" w:cs="Arial"/>
          <w:sz w:val="20"/>
          <w:szCs w:val="20"/>
          <w:lang w:val="mn-MN"/>
        </w:rPr>
        <w:t>Улсын Их Хурлын Хууль зүйн байнгын хорооны</w:t>
      </w:r>
    </w:p>
    <w:p w:rsidR="00ED1FE0" w:rsidRPr="006C7BC5" w:rsidRDefault="00ED1FE0" w:rsidP="00ED1FE0">
      <w:pPr>
        <w:jc w:val="right"/>
        <w:rPr>
          <w:rFonts w:ascii="Arial" w:hAnsi="Arial" w:cs="Arial"/>
          <w:sz w:val="20"/>
          <w:szCs w:val="20"/>
          <w:lang w:val="mn-MN"/>
        </w:rPr>
      </w:pPr>
      <w:r w:rsidRPr="006C7BC5">
        <w:rPr>
          <w:rFonts w:ascii="Arial" w:hAnsi="Arial" w:cs="Arial"/>
          <w:sz w:val="20"/>
          <w:szCs w:val="20"/>
          <w:lang w:val="mn-MN"/>
        </w:rPr>
        <w:t>2012 оны 05 дугаар тогтоолын 2</w:t>
      </w:r>
      <w:r w:rsidRPr="006C7BC5">
        <w:rPr>
          <w:rFonts w:ascii="Arial" w:hAnsi="Arial" w:cs="Arial"/>
          <w:sz w:val="20"/>
          <w:szCs w:val="20"/>
        </w:rPr>
        <w:t xml:space="preserve"> </w:t>
      </w:r>
      <w:r w:rsidRPr="006C7BC5">
        <w:rPr>
          <w:rFonts w:ascii="Arial" w:hAnsi="Arial" w:cs="Arial"/>
          <w:sz w:val="20"/>
          <w:szCs w:val="20"/>
          <w:lang w:val="mn-MN"/>
        </w:rPr>
        <w:t>дугаар хавсралт</w:t>
      </w:r>
    </w:p>
    <w:p w:rsidR="00ED1FE0" w:rsidRPr="006C7BC5" w:rsidRDefault="00ED1FE0" w:rsidP="00ED1FE0">
      <w:pPr>
        <w:jc w:val="both"/>
        <w:rPr>
          <w:rFonts w:ascii="Arial" w:hAnsi="Arial" w:cs="Arial"/>
          <w:sz w:val="20"/>
          <w:szCs w:val="20"/>
        </w:rPr>
      </w:pPr>
    </w:p>
    <w:p w:rsidR="00ED1FE0" w:rsidRPr="006C7BC5" w:rsidRDefault="00ED1FE0" w:rsidP="00ED1FE0">
      <w:pPr>
        <w:jc w:val="center"/>
        <w:rPr>
          <w:rFonts w:ascii="Arial" w:hAnsi="Arial" w:cs="Arial"/>
          <w:b/>
          <w:lang w:val="mn-MN"/>
        </w:rPr>
      </w:pPr>
      <w:r w:rsidRPr="006C7BC5">
        <w:rPr>
          <w:rFonts w:ascii="Arial" w:hAnsi="Arial" w:cs="Arial"/>
          <w:b/>
          <w:lang w:val="mn-MN"/>
        </w:rPr>
        <w:t>АЛБАН ТУШААЛТНЫ</w:t>
      </w:r>
      <w:r w:rsidRPr="006C7BC5">
        <w:rPr>
          <w:rFonts w:ascii="Arial" w:hAnsi="Arial" w:cs="Arial"/>
          <w:b/>
        </w:rPr>
        <w:t xml:space="preserve"> … </w:t>
      </w:r>
      <w:r w:rsidRPr="006C7BC5">
        <w:rPr>
          <w:rFonts w:ascii="Arial" w:hAnsi="Arial" w:cs="Arial"/>
          <w:b/>
          <w:lang w:val="mn-MN"/>
        </w:rPr>
        <w:t>ОНЫ ХУВИЙН АШИГ СОНИРХЛ</w:t>
      </w:r>
      <w:r w:rsidRPr="006C7BC5">
        <w:rPr>
          <w:rFonts w:ascii="Arial" w:hAnsi="Arial" w:cs="Arial"/>
          <w:b/>
        </w:rPr>
        <w:t xml:space="preserve">ЫН </w:t>
      </w:r>
      <w:r w:rsidRPr="006C7BC5">
        <w:rPr>
          <w:rFonts w:ascii="Arial" w:hAnsi="Arial" w:cs="Arial"/>
          <w:b/>
          <w:lang w:val="mn-MN"/>
        </w:rPr>
        <w:t xml:space="preserve">МЭДҮҮЛЭГ </w:t>
      </w:r>
      <w:r w:rsidRPr="006C7BC5">
        <w:rPr>
          <w:rFonts w:ascii="Arial" w:hAnsi="Arial" w:cs="Arial"/>
          <w:b/>
        </w:rPr>
        <w:t>БОЛОН</w:t>
      </w:r>
    </w:p>
    <w:p w:rsidR="00ED1FE0" w:rsidRPr="006C7BC5" w:rsidRDefault="00ED1FE0" w:rsidP="00ED1FE0">
      <w:pPr>
        <w:jc w:val="center"/>
        <w:rPr>
          <w:rFonts w:ascii="Arial" w:hAnsi="Arial" w:cs="Arial"/>
          <w:b/>
          <w:sz w:val="32"/>
          <w:szCs w:val="32"/>
          <w:lang w:val="mn-MN"/>
        </w:rPr>
      </w:pPr>
      <w:r w:rsidRPr="006C7BC5">
        <w:rPr>
          <w:rFonts w:ascii="Arial" w:hAnsi="Arial" w:cs="Arial"/>
          <w:b/>
          <w:lang w:val="mn-MN"/>
        </w:rPr>
        <w:t>ХӨРӨНГӨ, ОРЛОГЫН МЭДҮҮЛЭГ</w:t>
      </w:r>
    </w:p>
    <w:p w:rsidR="00ED1FE0" w:rsidRPr="006C7BC5" w:rsidRDefault="00ED1FE0" w:rsidP="00ED1FE0">
      <w:pPr>
        <w:jc w:val="both"/>
        <w:rPr>
          <w:rFonts w:ascii="Arial" w:hAnsi="Arial" w:cs="Arial"/>
          <w:sz w:val="20"/>
          <w:szCs w:val="20"/>
          <w:lang w:val="mn-MN"/>
        </w:rPr>
      </w:pPr>
    </w:p>
    <w:p w:rsidR="00ED1FE0" w:rsidRPr="006C7BC5" w:rsidRDefault="00ED1FE0" w:rsidP="00ED1FE0">
      <w:pPr>
        <w:jc w:val="both"/>
        <w:rPr>
          <w:rFonts w:ascii="Arial" w:hAnsi="Arial" w:cs="Arial"/>
          <w:sz w:val="20"/>
          <w:szCs w:val="20"/>
          <w:lang w:val="mn-MN"/>
        </w:rPr>
      </w:pPr>
    </w:p>
    <w:p w:rsidR="00ED1FE0" w:rsidRPr="006C7BC5" w:rsidRDefault="00ED1FE0" w:rsidP="00ED1FE0">
      <w:pPr>
        <w:jc w:val="both"/>
        <w:rPr>
          <w:rFonts w:ascii="Arial" w:hAnsi="Arial" w:cs="Arial"/>
          <w:b/>
        </w:rPr>
      </w:pPr>
      <w:r w:rsidRPr="006C7BC5">
        <w:rPr>
          <w:rFonts w:ascii="Arial" w:hAnsi="Arial" w:cs="Arial"/>
          <w:b/>
          <w:lang w:val="mn-MN"/>
        </w:rPr>
        <w:t>Нэг.</w:t>
      </w:r>
      <w:r w:rsidRPr="006C7BC5">
        <w:rPr>
          <w:rFonts w:ascii="Arial" w:hAnsi="Arial" w:cs="Arial"/>
          <w:b/>
        </w:rPr>
        <w:t xml:space="preserve"> Мэдүүлэг гаргагч, түүний гэр бүлийн байдал:</w:t>
      </w:r>
    </w:p>
    <w:p w:rsidR="00ED1FE0" w:rsidRPr="006C7BC5" w:rsidRDefault="00ED1FE0" w:rsidP="00ED1FE0">
      <w:pPr>
        <w:jc w:val="both"/>
        <w:rPr>
          <w:rFonts w:ascii="Arial" w:hAnsi="Arial" w:cs="Arial"/>
          <w:b/>
          <w:sz w:val="20"/>
          <w:szCs w:val="20"/>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29"/>
        <w:gridCol w:w="5310"/>
        <w:gridCol w:w="2749"/>
      </w:tblGrid>
      <w:tr w:rsidR="00ED1FE0" w:rsidRPr="006C7BC5" w:rsidTr="00AC0B6E">
        <w:trPr>
          <w:trHeight w:val="576"/>
        </w:trPr>
        <w:tc>
          <w:tcPr>
            <w:tcW w:w="14688" w:type="dxa"/>
            <w:gridSpan w:val="3"/>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rPr>
            </w:pPr>
            <w:r w:rsidRPr="006C7BC5">
              <w:rPr>
                <w:rFonts w:ascii="Arial" w:hAnsi="Arial" w:cs="Arial"/>
                <w:b/>
                <w:color w:val="FFFFFF"/>
              </w:rPr>
              <w:t>1.1. Мэдүүлэг гаргагч</w:t>
            </w:r>
          </w:p>
        </w:tc>
      </w:tr>
      <w:tr w:rsidR="00ED1FE0" w:rsidRPr="006C7BC5" w:rsidTr="00AC0B6E">
        <w:trPr>
          <w:trHeight w:val="540"/>
        </w:trPr>
        <w:tc>
          <w:tcPr>
            <w:tcW w:w="14688" w:type="dxa"/>
            <w:gridSpan w:val="3"/>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lang w:val="mn-MN"/>
              </w:rPr>
            </w:pPr>
            <w:r w:rsidRPr="006C7BC5">
              <w:rPr>
                <w:rFonts w:ascii="Arial" w:hAnsi="Arial" w:cs="Arial"/>
                <w:sz w:val="20"/>
                <w:szCs w:val="20"/>
                <w:lang w:val="mn-MN"/>
              </w:rPr>
              <w:t>Ургийн овог:                                                               Эцэг/эхийн нэр:                                                                  Нэр:</w:t>
            </w:r>
          </w:p>
        </w:tc>
      </w:tr>
      <w:tr w:rsidR="00ED1FE0" w:rsidRPr="006C7BC5" w:rsidTr="00AC0B6E">
        <w:trPr>
          <w:trHeight w:val="639"/>
        </w:trPr>
        <w:tc>
          <w:tcPr>
            <w:tcW w:w="6629" w:type="dxa"/>
            <w:tcBorders>
              <w:top w:val="single" w:sz="4" w:space="0" w:color="auto"/>
              <w:left w:val="single" w:sz="4" w:space="0" w:color="auto"/>
              <w:bottom w:val="single" w:sz="4" w:space="0" w:color="auto"/>
            </w:tcBorders>
            <w:vAlign w:val="center"/>
          </w:tcPr>
          <w:p w:rsidR="00ED1FE0" w:rsidRPr="006C7BC5" w:rsidRDefault="00ED1FE0" w:rsidP="00AC0B6E">
            <w:pPr>
              <w:rPr>
                <w:rFonts w:ascii="Arial" w:hAnsi="Arial" w:cs="Arial"/>
                <w:sz w:val="20"/>
                <w:szCs w:val="20"/>
              </w:rPr>
            </w:pPr>
            <w:r w:rsidRPr="006C7BC5">
              <w:rPr>
                <w:rFonts w:ascii="Arial" w:hAnsi="Arial" w:cs="Arial"/>
                <w:sz w:val="20"/>
                <w:szCs w:val="20"/>
              </w:rPr>
              <w:t>Регистрийн дугаар:</w:t>
            </w:r>
          </w:p>
          <w:p w:rsidR="00ED1FE0" w:rsidRPr="006C7BC5" w:rsidRDefault="00ED1FE0" w:rsidP="00AC0B6E">
            <w:pPr>
              <w:rPr>
                <w:rFonts w:ascii="Arial" w:hAnsi="Arial" w:cs="Arial"/>
                <w:sz w:val="20"/>
                <w:szCs w:val="20"/>
                <w:lang w:val="mn-M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
              <w:gridCol w:w="455"/>
              <w:gridCol w:w="455"/>
              <w:gridCol w:w="456"/>
              <w:gridCol w:w="456"/>
              <w:gridCol w:w="456"/>
              <w:gridCol w:w="456"/>
              <w:gridCol w:w="456"/>
              <w:gridCol w:w="456"/>
              <w:gridCol w:w="456"/>
            </w:tblGrid>
            <w:tr w:rsidR="00ED1FE0" w:rsidRPr="006C7BC5" w:rsidTr="00AC0B6E">
              <w:trPr>
                <w:jc w:val="center"/>
              </w:trPr>
              <w:tc>
                <w:tcPr>
                  <w:tcW w:w="455" w:type="dxa"/>
                  <w:vAlign w:val="center"/>
                </w:tcPr>
                <w:p w:rsidR="00ED1FE0" w:rsidRPr="006C7BC5" w:rsidRDefault="00ED1FE0" w:rsidP="00AC0B6E">
                  <w:pPr>
                    <w:jc w:val="center"/>
                    <w:rPr>
                      <w:rFonts w:ascii="Arial" w:hAnsi="Arial" w:cs="Arial"/>
                      <w:lang w:val="mn-MN"/>
                    </w:rPr>
                  </w:pPr>
                </w:p>
              </w:tc>
              <w:tc>
                <w:tcPr>
                  <w:tcW w:w="455" w:type="dxa"/>
                  <w:vAlign w:val="center"/>
                </w:tcPr>
                <w:p w:rsidR="00ED1FE0" w:rsidRPr="006C7BC5" w:rsidRDefault="00ED1FE0" w:rsidP="00AC0B6E">
                  <w:pPr>
                    <w:jc w:val="center"/>
                    <w:rPr>
                      <w:rFonts w:ascii="Arial" w:hAnsi="Arial" w:cs="Arial"/>
                      <w:lang w:val="mn-MN"/>
                    </w:rPr>
                  </w:pPr>
                </w:p>
              </w:tc>
              <w:tc>
                <w:tcPr>
                  <w:tcW w:w="455" w:type="dxa"/>
                  <w:vAlign w:val="center"/>
                </w:tcPr>
                <w:p w:rsidR="00ED1FE0" w:rsidRPr="006C7BC5" w:rsidRDefault="00ED1FE0" w:rsidP="00AC0B6E">
                  <w:pPr>
                    <w:jc w:val="center"/>
                    <w:rPr>
                      <w:rFonts w:ascii="Arial" w:hAnsi="Arial" w:cs="Arial"/>
                      <w:lang w:val="mn-MN"/>
                    </w:rPr>
                  </w:pPr>
                </w:p>
              </w:tc>
              <w:tc>
                <w:tcPr>
                  <w:tcW w:w="456" w:type="dxa"/>
                  <w:vAlign w:val="center"/>
                </w:tcPr>
                <w:p w:rsidR="00ED1FE0" w:rsidRPr="006C7BC5" w:rsidRDefault="00ED1FE0" w:rsidP="00AC0B6E">
                  <w:pPr>
                    <w:jc w:val="center"/>
                    <w:rPr>
                      <w:rFonts w:ascii="Arial" w:hAnsi="Arial" w:cs="Arial"/>
                      <w:lang w:val="mn-MN"/>
                    </w:rPr>
                  </w:pPr>
                </w:p>
              </w:tc>
              <w:tc>
                <w:tcPr>
                  <w:tcW w:w="456" w:type="dxa"/>
                  <w:vAlign w:val="center"/>
                </w:tcPr>
                <w:p w:rsidR="00ED1FE0" w:rsidRPr="006C7BC5" w:rsidRDefault="00ED1FE0" w:rsidP="00AC0B6E">
                  <w:pPr>
                    <w:jc w:val="center"/>
                    <w:rPr>
                      <w:rFonts w:ascii="Arial" w:hAnsi="Arial" w:cs="Arial"/>
                      <w:lang w:val="mn-MN"/>
                    </w:rPr>
                  </w:pPr>
                </w:p>
              </w:tc>
              <w:tc>
                <w:tcPr>
                  <w:tcW w:w="456" w:type="dxa"/>
                  <w:vAlign w:val="center"/>
                </w:tcPr>
                <w:p w:rsidR="00ED1FE0" w:rsidRPr="006C7BC5" w:rsidRDefault="00ED1FE0" w:rsidP="00AC0B6E">
                  <w:pPr>
                    <w:jc w:val="center"/>
                    <w:rPr>
                      <w:rFonts w:ascii="Arial" w:hAnsi="Arial" w:cs="Arial"/>
                      <w:lang w:val="mn-MN"/>
                    </w:rPr>
                  </w:pPr>
                </w:p>
              </w:tc>
              <w:tc>
                <w:tcPr>
                  <w:tcW w:w="456" w:type="dxa"/>
                  <w:vAlign w:val="center"/>
                </w:tcPr>
                <w:p w:rsidR="00ED1FE0" w:rsidRPr="006C7BC5" w:rsidRDefault="00ED1FE0" w:rsidP="00AC0B6E">
                  <w:pPr>
                    <w:jc w:val="center"/>
                    <w:rPr>
                      <w:rFonts w:ascii="Arial" w:hAnsi="Arial" w:cs="Arial"/>
                      <w:lang w:val="mn-MN"/>
                    </w:rPr>
                  </w:pPr>
                </w:p>
              </w:tc>
              <w:tc>
                <w:tcPr>
                  <w:tcW w:w="456" w:type="dxa"/>
                  <w:vAlign w:val="center"/>
                </w:tcPr>
                <w:p w:rsidR="00ED1FE0" w:rsidRPr="006C7BC5" w:rsidRDefault="00ED1FE0" w:rsidP="00AC0B6E">
                  <w:pPr>
                    <w:jc w:val="center"/>
                    <w:rPr>
                      <w:rFonts w:ascii="Arial" w:hAnsi="Arial" w:cs="Arial"/>
                      <w:lang w:val="mn-MN"/>
                    </w:rPr>
                  </w:pPr>
                </w:p>
              </w:tc>
              <w:tc>
                <w:tcPr>
                  <w:tcW w:w="456" w:type="dxa"/>
                  <w:vAlign w:val="center"/>
                </w:tcPr>
                <w:p w:rsidR="00ED1FE0" w:rsidRPr="006C7BC5" w:rsidRDefault="00ED1FE0" w:rsidP="00AC0B6E">
                  <w:pPr>
                    <w:jc w:val="center"/>
                    <w:rPr>
                      <w:rFonts w:ascii="Arial" w:hAnsi="Arial" w:cs="Arial"/>
                      <w:lang w:val="mn-MN"/>
                    </w:rPr>
                  </w:pPr>
                </w:p>
              </w:tc>
              <w:tc>
                <w:tcPr>
                  <w:tcW w:w="456" w:type="dxa"/>
                  <w:vAlign w:val="center"/>
                </w:tcPr>
                <w:p w:rsidR="00ED1FE0" w:rsidRPr="006C7BC5" w:rsidRDefault="00ED1FE0" w:rsidP="00AC0B6E">
                  <w:pPr>
                    <w:jc w:val="center"/>
                    <w:rPr>
                      <w:rFonts w:ascii="Arial" w:hAnsi="Arial" w:cs="Arial"/>
                      <w:lang w:val="mn-MN"/>
                    </w:rPr>
                  </w:pPr>
                </w:p>
              </w:tc>
            </w:tr>
          </w:tbl>
          <w:p w:rsidR="00ED1FE0" w:rsidRPr="006C7BC5" w:rsidRDefault="00ED1FE0" w:rsidP="00AC0B6E">
            <w:pPr>
              <w:rPr>
                <w:rFonts w:ascii="Arial" w:hAnsi="Arial" w:cs="Arial"/>
                <w:sz w:val="20"/>
                <w:szCs w:val="20"/>
              </w:rPr>
            </w:pPr>
          </w:p>
        </w:tc>
        <w:tc>
          <w:tcPr>
            <w:tcW w:w="8059" w:type="dxa"/>
            <w:gridSpan w:val="2"/>
            <w:tcBorders>
              <w:top w:val="single" w:sz="4" w:space="0" w:color="auto"/>
            </w:tcBorders>
            <w:vAlign w:val="center"/>
          </w:tcPr>
          <w:p w:rsidR="00ED1FE0" w:rsidRPr="006C7BC5" w:rsidRDefault="00ED1FE0" w:rsidP="00AC0B6E">
            <w:pPr>
              <w:rPr>
                <w:rFonts w:ascii="Arial" w:hAnsi="Arial" w:cs="Arial"/>
                <w:sz w:val="20"/>
                <w:szCs w:val="20"/>
              </w:rPr>
            </w:pPr>
            <w:r w:rsidRPr="006C7BC5">
              <w:rPr>
                <w:rFonts w:ascii="Arial" w:hAnsi="Arial" w:cs="Arial"/>
                <w:sz w:val="20"/>
                <w:szCs w:val="20"/>
              </w:rPr>
              <w:t xml:space="preserve">Иргэний үнэмлэхийн дугаар: </w:t>
            </w:r>
          </w:p>
          <w:p w:rsidR="00ED1FE0" w:rsidRPr="006C7BC5" w:rsidRDefault="00ED1FE0" w:rsidP="00AC0B6E">
            <w:pPr>
              <w:rPr>
                <w:rFonts w:ascii="Arial" w:hAnsi="Arial" w:cs="Arial"/>
                <w:sz w:val="20"/>
                <w:szCs w:val="20"/>
                <w:lang w:val="mn-MN"/>
              </w:rPr>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34"/>
              <w:gridCol w:w="534"/>
              <w:gridCol w:w="534"/>
              <w:gridCol w:w="534"/>
              <w:gridCol w:w="534"/>
              <w:gridCol w:w="535"/>
              <w:gridCol w:w="535"/>
            </w:tblGrid>
            <w:tr w:rsidR="00ED1FE0" w:rsidRPr="006C7BC5" w:rsidTr="00AC0B6E">
              <w:tc>
                <w:tcPr>
                  <w:tcW w:w="534" w:type="dxa"/>
                </w:tcPr>
                <w:p w:rsidR="00ED1FE0" w:rsidRPr="006C7BC5" w:rsidRDefault="00ED1FE0" w:rsidP="00AC0B6E">
                  <w:pPr>
                    <w:rPr>
                      <w:rFonts w:ascii="Arial" w:hAnsi="Arial" w:cs="Arial"/>
                    </w:rPr>
                  </w:pPr>
                </w:p>
              </w:tc>
              <w:tc>
                <w:tcPr>
                  <w:tcW w:w="534" w:type="dxa"/>
                </w:tcPr>
                <w:p w:rsidR="00ED1FE0" w:rsidRPr="006C7BC5" w:rsidRDefault="00ED1FE0" w:rsidP="00AC0B6E">
                  <w:pPr>
                    <w:rPr>
                      <w:rFonts w:ascii="Arial" w:hAnsi="Arial" w:cs="Arial"/>
                    </w:rPr>
                  </w:pPr>
                </w:p>
              </w:tc>
              <w:tc>
                <w:tcPr>
                  <w:tcW w:w="534" w:type="dxa"/>
                </w:tcPr>
                <w:p w:rsidR="00ED1FE0" w:rsidRPr="006C7BC5" w:rsidRDefault="00ED1FE0" w:rsidP="00AC0B6E">
                  <w:pPr>
                    <w:rPr>
                      <w:rFonts w:ascii="Arial" w:hAnsi="Arial" w:cs="Arial"/>
                    </w:rPr>
                  </w:pPr>
                </w:p>
              </w:tc>
              <w:tc>
                <w:tcPr>
                  <w:tcW w:w="534" w:type="dxa"/>
                </w:tcPr>
                <w:p w:rsidR="00ED1FE0" w:rsidRPr="006C7BC5" w:rsidRDefault="00ED1FE0" w:rsidP="00AC0B6E">
                  <w:pPr>
                    <w:rPr>
                      <w:rFonts w:ascii="Arial" w:hAnsi="Arial" w:cs="Arial"/>
                    </w:rPr>
                  </w:pPr>
                </w:p>
              </w:tc>
              <w:tc>
                <w:tcPr>
                  <w:tcW w:w="534" w:type="dxa"/>
                </w:tcPr>
                <w:p w:rsidR="00ED1FE0" w:rsidRPr="006C7BC5" w:rsidRDefault="00ED1FE0" w:rsidP="00AC0B6E">
                  <w:pPr>
                    <w:rPr>
                      <w:rFonts w:ascii="Arial" w:hAnsi="Arial" w:cs="Arial"/>
                    </w:rPr>
                  </w:pPr>
                </w:p>
              </w:tc>
              <w:tc>
                <w:tcPr>
                  <w:tcW w:w="534" w:type="dxa"/>
                </w:tcPr>
                <w:p w:rsidR="00ED1FE0" w:rsidRPr="006C7BC5" w:rsidRDefault="00ED1FE0" w:rsidP="00AC0B6E">
                  <w:pPr>
                    <w:rPr>
                      <w:rFonts w:ascii="Arial" w:hAnsi="Arial" w:cs="Arial"/>
                    </w:rPr>
                  </w:pPr>
                </w:p>
              </w:tc>
              <w:tc>
                <w:tcPr>
                  <w:tcW w:w="535" w:type="dxa"/>
                </w:tcPr>
                <w:p w:rsidR="00ED1FE0" w:rsidRPr="006C7BC5" w:rsidRDefault="00ED1FE0" w:rsidP="00AC0B6E">
                  <w:pPr>
                    <w:rPr>
                      <w:rFonts w:ascii="Arial" w:hAnsi="Arial" w:cs="Arial"/>
                    </w:rPr>
                  </w:pPr>
                </w:p>
              </w:tc>
              <w:tc>
                <w:tcPr>
                  <w:tcW w:w="535" w:type="dxa"/>
                </w:tcPr>
                <w:p w:rsidR="00ED1FE0" w:rsidRPr="006C7BC5" w:rsidRDefault="00ED1FE0" w:rsidP="00AC0B6E">
                  <w:pPr>
                    <w:rPr>
                      <w:rFonts w:ascii="Arial" w:hAnsi="Arial" w:cs="Arial"/>
                    </w:rPr>
                  </w:pPr>
                </w:p>
              </w:tc>
            </w:tr>
          </w:tbl>
          <w:p w:rsidR="00ED1FE0" w:rsidRPr="006C7BC5" w:rsidRDefault="00ED1FE0" w:rsidP="00AC0B6E">
            <w:pPr>
              <w:rPr>
                <w:rFonts w:ascii="Arial" w:hAnsi="Arial" w:cs="Arial"/>
                <w:sz w:val="20"/>
                <w:szCs w:val="20"/>
              </w:rPr>
            </w:pPr>
          </w:p>
        </w:tc>
      </w:tr>
      <w:tr w:rsidR="00ED1FE0" w:rsidRPr="006C7BC5" w:rsidTr="00AC0B6E">
        <w:trPr>
          <w:trHeight w:val="359"/>
        </w:trPr>
        <w:tc>
          <w:tcPr>
            <w:tcW w:w="6629"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lang w:val="mn-MN"/>
              </w:rPr>
            </w:pPr>
            <w:r w:rsidRPr="006C7BC5">
              <w:rPr>
                <w:rFonts w:ascii="Arial" w:hAnsi="Arial" w:cs="Arial"/>
                <w:sz w:val="20"/>
                <w:szCs w:val="20"/>
              </w:rPr>
              <w:t>Оршин суугаа газрын хаяг</w:t>
            </w:r>
            <w:r w:rsidRPr="006C7BC5">
              <w:rPr>
                <w:rFonts w:ascii="Arial" w:hAnsi="Arial" w:cs="Arial"/>
                <w:sz w:val="20"/>
                <w:szCs w:val="20"/>
                <w:lang w:val="mn-MN"/>
              </w:rPr>
              <w:t>:</w:t>
            </w:r>
          </w:p>
        </w:tc>
        <w:tc>
          <w:tcPr>
            <w:tcW w:w="531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lang w:val="mn-MN"/>
              </w:rPr>
            </w:pPr>
            <w:r w:rsidRPr="006C7BC5">
              <w:rPr>
                <w:rFonts w:ascii="Arial" w:hAnsi="Arial" w:cs="Arial"/>
                <w:sz w:val="20"/>
                <w:szCs w:val="20"/>
                <w:lang w:val="mn-MN"/>
              </w:rPr>
              <w:t>Гар утас:</w:t>
            </w:r>
          </w:p>
          <w:p w:rsidR="00ED1FE0" w:rsidRPr="006C7BC5" w:rsidRDefault="00ED1FE0" w:rsidP="00AC0B6E">
            <w:pPr>
              <w:rPr>
                <w:rFonts w:ascii="Arial" w:hAnsi="Arial" w:cs="Arial"/>
                <w:sz w:val="20"/>
                <w:szCs w:val="20"/>
                <w:lang w:val="mn-MN"/>
              </w:rPr>
            </w:pPr>
            <w:r w:rsidRPr="006C7BC5">
              <w:rPr>
                <w:rFonts w:ascii="Arial" w:hAnsi="Arial" w:cs="Arial"/>
                <w:sz w:val="20"/>
                <w:szCs w:val="20"/>
                <w:lang w:val="mn-MN"/>
              </w:rPr>
              <w:t>Ажлын утас:</w:t>
            </w:r>
          </w:p>
          <w:p w:rsidR="00ED1FE0" w:rsidRPr="006C7BC5" w:rsidRDefault="00ED1FE0" w:rsidP="00AC0B6E">
            <w:pPr>
              <w:rPr>
                <w:rFonts w:ascii="Arial" w:hAnsi="Arial" w:cs="Arial"/>
                <w:sz w:val="20"/>
                <w:szCs w:val="20"/>
                <w:lang w:val="mn-MN"/>
              </w:rPr>
            </w:pPr>
            <w:r w:rsidRPr="006C7BC5">
              <w:rPr>
                <w:rFonts w:ascii="Arial" w:hAnsi="Arial" w:cs="Arial"/>
                <w:sz w:val="20"/>
                <w:szCs w:val="20"/>
                <w:lang w:val="mn-MN"/>
              </w:rPr>
              <w:t>Гэрийн утас:</w:t>
            </w:r>
          </w:p>
        </w:tc>
        <w:tc>
          <w:tcPr>
            <w:tcW w:w="2749"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lang w:val="mn-MN"/>
              </w:rPr>
            </w:pPr>
            <w:r w:rsidRPr="006C7BC5">
              <w:rPr>
                <w:rFonts w:ascii="Arial" w:hAnsi="Arial" w:cs="Arial"/>
                <w:sz w:val="20"/>
                <w:szCs w:val="20"/>
                <w:lang w:val="mn-MN"/>
              </w:rPr>
              <w:t>Цахим шуудангийн хаяг:</w:t>
            </w:r>
          </w:p>
          <w:p w:rsidR="00ED1FE0" w:rsidRPr="006C7BC5" w:rsidRDefault="00ED1FE0" w:rsidP="00AC0B6E">
            <w:pPr>
              <w:rPr>
                <w:rFonts w:ascii="Arial" w:hAnsi="Arial" w:cs="Arial"/>
                <w:sz w:val="20"/>
                <w:szCs w:val="20"/>
                <w:lang w:val="mn-MN"/>
              </w:rPr>
            </w:pPr>
          </w:p>
        </w:tc>
      </w:tr>
      <w:tr w:rsidR="00ED1FE0" w:rsidRPr="006C7BC5" w:rsidTr="00AC0B6E">
        <w:trPr>
          <w:cantSplit/>
          <w:trHeight w:val="530"/>
        </w:trPr>
        <w:tc>
          <w:tcPr>
            <w:tcW w:w="6629" w:type="dxa"/>
            <w:tcBorders>
              <w:top w:val="single" w:sz="4" w:space="0" w:color="auto"/>
              <w:bottom w:val="single" w:sz="4" w:space="0" w:color="auto"/>
            </w:tcBorders>
            <w:vAlign w:val="center"/>
          </w:tcPr>
          <w:p w:rsidR="00ED1FE0" w:rsidRPr="006C7BC5" w:rsidRDefault="00ED1FE0" w:rsidP="00AC0B6E">
            <w:pPr>
              <w:rPr>
                <w:rFonts w:ascii="Arial" w:hAnsi="Arial" w:cs="Arial"/>
                <w:sz w:val="20"/>
                <w:szCs w:val="20"/>
                <w:lang w:val="mn-MN"/>
              </w:rPr>
            </w:pPr>
            <w:r w:rsidRPr="006C7BC5">
              <w:rPr>
                <w:rFonts w:ascii="Arial" w:hAnsi="Arial" w:cs="Arial"/>
                <w:sz w:val="20"/>
                <w:szCs w:val="20"/>
                <w:lang w:val="mn-MN"/>
              </w:rPr>
              <w:t>Боловсрол, мэргэжил:</w:t>
            </w:r>
          </w:p>
        </w:tc>
        <w:tc>
          <w:tcPr>
            <w:tcW w:w="8059" w:type="dxa"/>
            <w:gridSpan w:val="2"/>
            <w:tcBorders>
              <w:top w:val="single" w:sz="4" w:space="0" w:color="auto"/>
              <w:bottom w:val="single" w:sz="4" w:space="0" w:color="auto"/>
            </w:tcBorders>
            <w:vAlign w:val="center"/>
          </w:tcPr>
          <w:p w:rsidR="00ED1FE0" w:rsidRPr="006C7BC5" w:rsidRDefault="00ED1FE0" w:rsidP="00AC0B6E">
            <w:pPr>
              <w:rPr>
                <w:rFonts w:ascii="Arial" w:hAnsi="Arial" w:cs="Arial"/>
                <w:sz w:val="20"/>
                <w:szCs w:val="20"/>
                <w:lang w:val="mn-MN"/>
              </w:rPr>
            </w:pPr>
            <w:r w:rsidRPr="006C7BC5">
              <w:rPr>
                <w:rFonts w:ascii="Arial" w:hAnsi="Arial" w:cs="Arial"/>
                <w:sz w:val="20"/>
                <w:szCs w:val="20"/>
                <w:lang w:val="mn-MN"/>
              </w:rPr>
              <w:t>Б</w:t>
            </w:r>
            <w:r w:rsidRPr="006C7BC5">
              <w:rPr>
                <w:rFonts w:ascii="Arial" w:hAnsi="Arial" w:cs="Arial"/>
                <w:sz w:val="20"/>
                <w:szCs w:val="20"/>
              </w:rPr>
              <w:t>айгууллагын нэр:</w:t>
            </w:r>
          </w:p>
        </w:tc>
      </w:tr>
      <w:tr w:rsidR="00ED1FE0" w:rsidRPr="006C7BC5" w:rsidTr="00AC0B6E">
        <w:trPr>
          <w:trHeight w:val="350"/>
        </w:trPr>
        <w:tc>
          <w:tcPr>
            <w:tcW w:w="6629"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lang w:val="mn-MN"/>
              </w:rPr>
            </w:pPr>
            <w:r w:rsidRPr="006C7BC5">
              <w:rPr>
                <w:rFonts w:ascii="Arial" w:hAnsi="Arial" w:cs="Arial"/>
                <w:sz w:val="20"/>
                <w:szCs w:val="20"/>
                <w:lang w:val="mn-MN"/>
              </w:rPr>
              <w:t xml:space="preserve">Төрсөн газар:                                     </w:t>
            </w:r>
          </w:p>
        </w:tc>
        <w:tc>
          <w:tcPr>
            <w:tcW w:w="8059" w:type="dxa"/>
            <w:gridSpan w:val="2"/>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lang w:val="mn-MN"/>
              </w:rPr>
            </w:pPr>
            <w:r w:rsidRPr="006C7BC5">
              <w:rPr>
                <w:rFonts w:ascii="Arial" w:hAnsi="Arial" w:cs="Arial"/>
                <w:sz w:val="20"/>
                <w:szCs w:val="20"/>
              </w:rPr>
              <w:t>Газар</w:t>
            </w:r>
            <w:r w:rsidRPr="006C7BC5">
              <w:rPr>
                <w:rFonts w:ascii="Arial" w:hAnsi="Arial" w:cs="Arial"/>
                <w:sz w:val="20"/>
                <w:szCs w:val="20"/>
                <w:lang w:val="mn-MN"/>
              </w:rPr>
              <w:t xml:space="preserve">, </w:t>
            </w:r>
            <w:r w:rsidRPr="006C7BC5">
              <w:rPr>
                <w:rFonts w:ascii="Arial" w:hAnsi="Arial" w:cs="Arial"/>
                <w:sz w:val="20"/>
                <w:szCs w:val="20"/>
              </w:rPr>
              <w:t>хэлтэс</w:t>
            </w:r>
            <w:r w:rsidRPr="006C7BC5">
              <w:rPr>
                <w:rFonts w:ascii="Arial" w:hAnsi="Arial" w:cs="Arial"/>
                <w:sz w:val="20"/>
                <w:szCs w:val="20"/>
                <w:lang w:val="mn-MN"/>
              </w:rPr>
              <w:t>, тасаг, алба</w:t>
            </w:r>
            <w:r w:rsidRPr="006C7BC5">
              <w:rPr>
                <w:rFonts w:ascii="Arial" w:hAnsi="Arial" w:cs="Arial"/>
                <w:sz w:val="20"/>
                <w:szCs w:val="20"/>
              </w:rPr>
              <w:t>:</w:t>
            </w:r>
          </w:p>
        </w:tc>
      </w:tr>
      <w:tr w:rsidR="00ED1FE0" w:rsidRPr="006C7BC5" w:rsidTr="00AC0B6E">
        <w:trPr>
          <w:trHeight w:val="350"/>
        </w:trPr>
        <w:tc>
          <w:tcPr>
            <w:tcW w:w="6629"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lang w:val="mn-MN"/>
              </w:rPr>
            </w:pPr>
            <w:r w:rsidRPr="006C7BC5">
              <w:rPr>
                <w:rFonts w:ascii="Arial" w:hAnsi="Arial" w:cs="Arial"/>
                <w:sz w:val="20"/>
                <w:szCs w:val="20"/>
                <w:lang w:val="mn-MN"/>
              </w:rPr>
              <w:t>Үндсэн хар</w:t>
            </w:r>
            <w:r w:rsidRPr="006C7BC5">
              <w:rPr>
                <w:rFonts w:ascii="Arial" w:hAnsi="Arial" w:cs="Arial"/>
                <w:sz w:val="20"/>
                <w:szCs w:val="20"/>
              </w:rPr>
              <w:t>ь</w:t>
            </w:r>
            <w:r w:rsidRPr="006C7BC5">
              <w:rPr>
                <w:rFonts w:ascii="Arial" w:hAnsi="Arial" w:cs="Arial"/>
                <w:sz w:val="20"/>
                <w:szCs w:val="20"/>
                <w:lang w:val="mn-MN"/>
              </w:rPr>
              <w:t>яа:</w:t>
            </w:r>
          </w:p>
        </w:tc>
        <w:tc>
          <w:tcPr>
            <w:tcW w:w="8059" w:type="dxa"/>
            <w:gridSpan w:val="2"/>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lang w:val="mn-MN"/>
              </w:rPr>
            </w:pPr>
            <w:r w:rsidRPr="006C7BC5">
              <w:rPr>
                <w:rFonts w:ascii="Arial" w:hAnsi="Arial" w:cs="Arial"/>
                <w:sz w:val="20"/>
                <w:szCs w:val="20"/>
              </w:rPr>
              <w:t>Албан тушаал</w:t>
            </w:r>
            <w:r w:rsidRPr="006C7BC5">
              <w:rPr>
                <w:rFonts w:ascii="Arial" w:hAnsi="Arial" w:cs="Arial"/>
                <w:sz w:val="20"/>
                <w:szCs w:val="20"/>
                <w:lang w:val="mn-MN"/>
              </w:rPr>
              <w:t>:</w:t>
            </w:r>
          </w:p>
        </w:tc>
      </w:tr>
      <w:tr w:rsidR="00ED1FE0" w:rsidRPr="006C7BC5" w:rsidTr="00AC0B6E">
        <w:trPr>
          <w:trHeight w:val="872"/>
        </w:trPr>
        <w:tc>
          <w:tcPr>
            <w:tcW w:w="14688" w:type="dxa"/>
            <w:gridSpan w:val="3"/>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spacing w:after="240"/>
              <w:rPr>
                <w:rFonts w:ascii="Arial" w:hAnsi="Arial" w:cs="Arial"/>
                <w:sz w:val="20"/>
                <w:szCs w:val="20"/>
                <w:lang w:val="mn-MN"/>
              </w:rPr>
            </w:pPr>
            <w:r w:rsidRPr="006C7BC5">
              <w:rPr>
                <w:rFonts w:ascii="Arial" w:hAnsi="Arial" w:cs="Arial"/>
                <w:sz w:val="20"/>
                <w:szCs w:val="20"/>
                <w:lang w:val="mn-MN"/>
              </w:rPr>
              <w:t>Сүүлийн хоёр жил ажилласан байгууллага, албан тушаал:</w:t>
            </w:r>
          </w:p>
        </w:tc>
      </w:tr>
      <w:tr w:rsidR="00ED1FE0" w:rsidRPr="006C7BC5" w:rsidTr="00AC0B6E">
        <w:trPr>
          <w:trHeight w:val="998"/>
        </w:trPr>
        <w:tc>
          <w:tcPr>
            <w:tcW w:w="6629"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lang w:val="mn-MN"/>
              </w:rPr>
            </w:pPr>
            <w:r w:rsidRPr="006C7BC5">
              <w:rPr>
                <w:rFonts w:ascii="Arial" w:hAnsi="Arial" w:cs="Arial"/>
                <w:sz w:val="20"/>
                <w:szCs w:val="20"/>
                <w:lang w:val="mn-MN"/>
              </w:rPr>
              <w:t>Мэдүүлэг гаргах үндэслэл: √ тэмдэглэгээ хийнэ.</w:t>
            </w:r>
          </w:p>
          <w:p w:rsidR="00ED1FE0" w:rsidRPr="006C7BC5" w:rsidRDefault="00AE1DFB" w:rsidP="00AC0B6E">
            <w:pPr>
              <w:rPr>
                <w:rFonts w:ascii="Arial" w:hAnsi="Arial" w:cs="Arial"/>
                <w:sz w:val="20"/>
                <w:szCs w:val="20"/>
                <w:lang w:val="mn-MN"/>
              </w:rPr>
            </w:pPr>
            <w:r>
              <w:rPr>
                <w:rFonts w:ascii="Arial" w:hAnsi="Arial" w:cs="Arial"/>
                <w:noProof/>
                <w:sz w:val="20"/>
                <w:szCs w:val="20"/>
              </w:rPr>
              <mc:AlternateContent>
                <mc:Choice Requires="wps">
                  <w:drawing>
                    <wp:anchor distT="0" distB="0" distL="114300" distR="114300" simplePos="0" relativeHeight="251662336" behindDoc="0" locked="0" layoutInCell="1" allowOverlap="1">
                      <wp:simplePos x="0" y="0"/>
                      <wp:positionH relativeFrom="column">
                        <wp:posOffset>3622675</wp:posOffset>
                      </wp:positionH>
                      <wp:positionV relativeFrom="paragraph">
                        <wp:posOffset>9525</wp:posOffset>
                      </wp:positionV>
                      <wp:extent cx="190500" cy="180975"/>
                      <wp:effectExtent l="12700" t="9525" r="6350" b="952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85.25pt;margin-top:.75pt;width:1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"/>
                  </w:pict>
                </mc:Fallback>
              </mc:AlternateContent>
            </w:r>
            <w:r>
              <w:rPr>
                <w:rFonts w:ascii="Arial" w:hAnsi="Arial" w:cs="Arial"/>
                <w:noProof/>
                <w:sz w:val="20"/>
                <w:szCs w:val="20"/>
              </w:rPr>
              <mc:AlternateContent>
                <mc:Choice Requires="wps">
                  <w:drawing>
                    <wp:anchor distT="0" distB="0" distL="114300" distR="114300" simplePos="0" relativeHeight="251661312" behindDoc="0" locked="0" layoutInCell="1" allowOverlap="1">
                      <wp:simplePos x="0" y="0"/>
                      <wp:positionH relativeFrom="column">
                        <wp:posOffset>2089150</wp:posOffset>
                      </wp:positionH>
                      <wp:positionV relativeFrom="paragraph">
                        <wp:posOffset>9525</wp:posOffset>
                      </wp:positionV>
                      <wp:extent cx="190500" cy="180975"/>
                      <wp:effectExtent l="12700" t="9525" r="6350" b="952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64.5pt;margin-top:.75pt;width:1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"/>
                  </w:pict>
                </mc:Fallback>
              </mc:AlternateContent>
            </w:r>
            <w:r w:rsidR="00ED1FE0" w:rsidRPr="006C7BC5">
              <w:rPr>
                <w:rFonts w:ascii="Arial" w:hAnsi="Arial" w:cs="Arial"/>
                <w:sz w:val="20"/>
                <w:szCs w:val="20"/>
                <w:lang w:val="mn-MN"/>
              </w:rPr>
              <w:t>Шинээр томилогдсон, Сонгогдсон            Шинэчлэн гаргасан</w:t>
            </w:r>
          </w:p>
          <w:p w:rsidR="00ED1FE0" w:rsidRPr="006C7BC5" w:rsidRDefault="00AE1DFB" w:rsidP="00AC0B6E">
            <w:pPr>
              <w:rPr>
                <w:rFonts w:ascii="Arial" w:hAnsi="Arial" w:cs="Arial"/>
                <w:sz w:val="20"/>
                <w:szCs w:val="20"/>
                <w:lang w:val="mn-MN"/>
              </w:rPr>
            </w:pPr>
            <w:r>
              <w:rPr>
                <w:rFonts w:ascii="Arial" w:hAnsi="Arial" w:cs="Arial"/>
                <w:noProof/>
                <w:sz w:val="20"/>
                <w:szCs w:val="20"/>
              </w:rPr>
              <mc:AlternateContent>
                <mc:Choice Requires="wps">
                  <w:drawing>
                    <wp:anchor distT="0" distB="0" distL="114300" distR="114300" simplePos="0" relativeHeight="251660288" behindDoc="0" locked="0" layoutInCell="1" allowOverlap="1">
                      <wp:simplePos x="0" y="0"/>
                      <wp:positionH relativeFrom="column">
                        <wp:posOffset>1508125</wp:posOffset>
                      </wp:positionH>
                      <wp:positionV relativeFrom="paragraph">
                        <wp:posOffset>52070</wp:posOffset>
                      </wp:positionV>
                      <wp:extent cx="190500" cy="180975"/>
                      <wp:effectExtent l="12700" t="13970" r="635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18.75pt;margin-top:4.1pt;width:1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"/>
                  </w:pict>
                </mc:Fallback>
              </mc:AlternateContent>
            </w:r>
            <w:r w:rsidR="00ED1FE0" w:rsidRPr="006C7BC5">
              <w:rPr>
                <w:rFonts w:ascii="Arial" w:hAnsi="Arial" w:cs="Arial"/>
                <w:sz w:val="20"/>
                <w:szCs w:val="20"/>
                <w:lang w:val="mn-MN"/>
              </w:rPr>
              <w:t>Их хэмжээний өөрчлөлт</w:t>
            </w:r>
          </w:p>
        </w:tc>
        <w:tc>
          <w:tcPr>
            <w:tcW w:w="8059" w:type="dxa"/>
            <w:gridSpan w:val="2"/>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lang w:val="mn-MN"/>
              </w:rPr>
            </w:pPr>
            <w:r w:rsidRPr="006C7BC5">
              <w:rPr>
                <w:rFonts w:ascii="Arial" w:hAnsi="Arial" w:cs="Arial"/>
                <w:sz w:val="20"/>
                <w:szCs w:val="20"/>
              </w:rPr>
              <w:t>Тухайн албан тушаалд томилогдсон, сонгогдсон огноо:</w:t>
            </w:r>
          </w:p>
          <w:p w:rsidR="00ED1FE0" w:rsidRPr="006C7BC5" w:rsidRDefault="00ED1FE0" w:rsidP="00AC0B6E">
            <w:pPr>
              <w:rPr>
                <w:rFonts w:ascii="Arial" w:hAnsi="Arial" w:cs="Arial"/>
                <w:sz w:val="20"/>
                <w:szCs w:val="20"/>
                <w:lang w:val="mn-MN"/>
              </w:rPr>
            </w:pPr>
            <w:r w:rsidRPr="006C7BC5">
              <w:rPr>
                <w:rFonts w:ascii="Arial" w:hAnsi="Arial" w:cs="Arial"/>
                <w:sz w:val="20"/>
                <w:szCs w:val="20"/>
                <w:lang w:val="mn-MN"/>
              </w:rPr>
              <w:t xml:space="preserve">       </w:t>
            </w:r>
          </w:p>
          <w:p w:rsidR="00ED1FE0" w:rsidRPr="006C7BC5" w:rsidRDefault="00ED1FE0" w:rsidP="00AC0B6E">
            <w:pPr>
              <w:rPr>
                <w:rFonts w:ascii="Arial" w:hAnsi="Arial" w:cs="Arial"/>
                <w:sz w:val="20"/>
                <w:szCs w:val="20"/>
                <w:lang w:val="mn-MN"/>
              </w:rPr>
            </w:pPr>
            <w:r w:rsidRPr="006C7BC5">
              <w:rPr>
                <w:rFonts w:ascii="Arial" w:hAnsi="Arial" w:cs="Arial"/>
                <w:sz w:val="20"/>
                <w:szCs w:val="20"/>
                <w:lang w:val="mn-MN"/>
              </w:rPr>
              <w:t xml:space="preserve">  …</w:t>
            </w:r>
            <w:r w:rsidRPr="006C7BC5">
              <w:rPr>
                <w:rFonts w:ascii="Arial" w:hAnsi="Arial" w:cs="Arial"/>
                <w:sz w:val="20"/>
                <w:szCs w:val="20"/>
              </w:rPr>
              <w:t>.</w:t>
            </w:r>
            <w:r w:rsidRPr="006C7BC5">
              <w:rPr>
                <w:rFonts w:ascii="Arial" w:hAnsi="Arial" w:cs="Arial"/>
                <w:sz w:val="20"/>
                <w:szCs w:val="20"/>
                <w:lang w:val="mn-MN"/>
              </w:rPr>
              <w:t xml:space="preserve"> он …</w:t>
            </w:r>
            <w:r w:rsidRPr="006C7BC5">
              <w:rPr>
                <w:rFonts w:ascii="Arial" w:hAnsi="Arial" w:cs="Arial"/>
                <w:sz w:val="20"/>
                <w:szCs w:val="20"/>
              </w:rPr>
              <w:t>.</w:t>
            </w:r>
            <w:r w:rsidRPr="006C7BC5">
              <w:rPr>
                <w:rFonts w:ascii="Arial" w:hAnsi="Arial" w:cs="Arial"/>
                <w:sz w:val="20"/>
                <w:szCs w:val="20"/>
                <w:lang w:val="mn-MN"/>
              </w:rPr>
              <w:t xml:space="preserve"> сар </w:t>
            </w:r>
            <w:r w:rsidRPr="006C7BC5">
              <w:rPr>
                <w:rFonts w:ascii="Arial" w:hAnsi="Arial" w:cs="Arial"/>
                <w:sz w:val="20"/>
                <w:szCs w:val="20"/>
              </w:rPr>
              <w:t>…</w:t>
            </w:r>
            <w:r w:rsidRPr="006C7BC5">
              <w:rPr>
                <w:rFonts w:ascii="Arial" w:hAnsi="Arial" w:cs="Arial"/>
                <w:sz w:val="20"/>
                <w:szCs w:val="20"/>
                <w:lang w:val="mn-MN"/>
              </w:rPr>
              <w:t xml:space="preserve"> өдөр</w:t>
            </w:r>
          </w:p>
          <w:p w:rsidR="00ED1FE0" w:rsidRPr="006C7BC5" w:rsidRDefault="00ED1FE0" w:rsidP="00AC0B6E">
            <w:pPr>
              <w:rPr>
                <w:rFonts w:ascii="Arial" w:hAnsi="Arial" w:cs="Arial"/>
                <w:sz w:val="20"/>
                <w:szCs w:val="20"/>
                <w:lang w:val="mn-MN"/>
              </w:rPr>
            </w:pPr>
          </w:p>
        </w:tc>
      </w:tr>
    </w:tbl>
    <w:p w:rsidR="00ED1FE0" w:rsidRPr="006C7BC5" w:rsidRDefault="00ED1FE0" w:rsidP="00ED1FE0">
      <w:pPr>
        <w:jc w:val="both"/>
        <w:rPr>
          <w:rFonts w:ascii="Arial" w:hAnsi="Arial" w:cs="Arial"/>
          <w:sz w:val="20"/>
          <w:szCs w:val="20"/>
          <w:lang w:val="mn-MN"/>
        </w:rPr>
      </w:pPr>
    </w:p>
    <w:p w:rsidR="00ED1FE0" w:rsidRPr="006C7BC5" w:rsidRDefault="00ED1FE0" w:rsidP="00ED1FE0">
      <w:pPr>
        <w:jc w:val="both"/>
        <w:rPr>
          <w:rFonts w:ascii="Arial" w:hAnsi="Arial" w:cs="Arial"/>
          <w:sz w:val="20"/>
          <w:szCs w:val="20"/>
          <w:lang w:val="mn-MN"/>
        </w:rPr>
      </w:pPr>
    </w:p>
    <w:p w:rsidR="00ED1FE0" w:rsidRPr="006C7BC5" w:rsidRDefault="00ED1FE0" w:rsidP="00ED1FE0">
      <w:pPr>
        <w:jc w:val="both"/>
        <w:rPr>
          <w:rFonts w:ascii="Arial" w:hAnsi="Arial" w:cs="Arial"/>
          <w:sz w:val="20"/>
          <w:szCs w:val="20"/>
          <w:lang w:val="mn-MN"/>
        </w:rPr>
      </w:pPr>
    </w:p>
    <w:p w:rsidR="00ED1FE0" w:rsidRPr="006C7BC5" w:rsidRDefault="00ED1FE0" w:rsidP="00ED1FE0">
      <w:pPr>
        <w:jc w:val="both"/>
        <w:rPr>
          <w:rFonts w:ascii="Arial" w:hAnsi="Arial" w:cs="Arial"/>
          <w:sz w:val="20"/>
          <w:szCs w:val="20"/>
          <w:lang w:val="mn-MN"/>
        </w:rPr>
      </w:pPr>
    </w:p>
    <w:p w:rsidR="00ED1FE0" w:rsidRPr="006C7BC5" w:rsidRDefault="00ED1FE0" w:rsidP="00ED1FE0">
      <w:pPr>
        <w:jc w:val="both"/>
        <w:rPr>
          <w:rFonts w:ascii="Arial" w:hAnsi="Arial" w:cs="Arial"/>
          <w:sz w:val="20"/>
          <w:szCs w:val="20"/>
          <w:lang w:val="mn-MN"/>
        </w:rPr>
      </w:pPr>
    </w:p>
    <w:p w:rsidR="00ED1FE0" w:rsidRPr="006C7BC5" w:rsidRDefault="00ED1FE0" w:rsidP="00ED1FE0">
      <w:pPr>
        <w:jc w:val="both"/>
        <w:rPr>
          <w:rFonts w:ascii="Arial" w:hAnsi="Arial" w:cs="Arial"/>
          <w:sz w:val="20"/>
          <w:szCs w:val="20"/>
          <w:lang w:val="mn-MN"/>
        </w:rPr>
      </w:pPr>
    </w:p>
    <w:p w:rsidR="00ED1FE0" w:rsidRPr="006C7BC5" w:rsidRDefault="00ED1FE0" w:rsidP="00ED1FE0">
      <w:pPr>
        <w:jc w:val="both"/>
        <w:rPr>
          <w:rFonts w:ascii="Arial" w:hAnsi="Arial" w:cs="Arial"/>
          <w:sz w:val="20"/>
          <w:szCs w:val="20"/>
          <w:lang w:val="mn-MN"/>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8"/>
        <w:gridCol w:w="1980"/>
        <w:gridCol w:w="1980"/>
        <w:gridCol w:w="2520"/>
        <w:gridCol w:w="2880"/>
        <w:gridCol w:w="3150"/>
      </w:tblGrid>
      <w:tr w:rsidR="00ED1FE0" w:rsidRPr="006C7BC5" w:rsidTr="00AC0B6E">
        <w:trPr>
          <w:trHeight w:val="440"/>
        </w:trPr>
        <w:tc>
          <w:tcPr>
            <w:tcW w:w="14688" w:type="dxa"/>
            <w:gridSpan w:val="6"/>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rPr>
            </w:pPr>
            <w:r w:rsidRPr="006C7BC5">
              <w:rPr>
                <w:rFonts w:ascii="Arial" w:hAnsi="Arial" w:cs="Arial"/>
                <w:b/>
                <w:color w:val="FFFFFF"/>
              </w:rPr>
              <w:lastRenderedPageBreak/>
              <w:t>1.2. Мэдүүлэг гаргагчийн гэр бүлийн байдал</w:t>
            </w:r>
          </w:p>
        </w:tc>
      </w:tr>
      <w:tr w:rsidR="00ED1FE0" w:rsidRPr="006C7BC5" w:rsidTr="00AC0B6E">
        <w:trPr>
          <w:trHeight w:val="557"/>
        </w:trPr>
        <w:tc>
          <w:tcPr>
            <w:tcW w:w="2178"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Гэр бүлийн байдал</w:t>
            </w:r>
          </w:p>
        </w:tc>
        <w:tc>
          <w:tcPr>
            <w:tcW w:w="19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Эцэг /эх/-ийн нэр</w:t>
            </w:r>
            <w:r w:rsidRPr="006C7BC5">
              <w:rPr>
                <w:rFonts w:ascii="Arial" w:hAnsi="Arial" w:cs="Arial"/>
                <w:b/>
                <w:sz w:val="20"/>
                <w:szCs w:val="20"/>
                <w:lang w:val="mn-MN"/>
              </w:rPr>
              <w:t>,</w:t>
            </w:r>
            <w:r w:rsidRPr="006C7BC5">
              <w:rPr>
                <w:rFonts w:ascii="Arial" w:hAnsi="Arial" w:cs="Arial"/>
                <w:b/>
                <w:sz w:val="20"/>
                <w:szCs w:val="20"/>
              </w:rPr>
              <w:t xml:space="preserve"> нэр</w:t>
            </w:r>
          </w:p>
        </w:tc>
        <w:tc>
          <w:tcPr>
            <w:tcW w:w="19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rPr>
              <w:t>Регистр</w:t>
            </w:r>
            <w:r w:rsidRPr="006C7BC5">
              <w:rPr>
                <w:rFonts w:ascii="Arial" w:hAnsi="Arial" w:cs="Arial"/>
                <w:b/>
                <w:sz w:val="20"/>
                <w:szCs w:val="20"/>
                <w:lang w:val="mn-MN"/>
              </w:rPr>
              <w:t>ийн дугаар</w:t>
            </w:r>
          </w:p>
        </w:tc>
        <w:tc>
          <w:tcPr>
            <w:tcW w:w="252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lang w:val="mn-MN"/>
              </w:rPr>
              <w:t>Төрсөн газар, үндсэн хар</w:t>
            </w:r>
            <w:r w:rsidRPr="006C7BC5">
              <w:rPr>
                <w:rFonts w:ascii="Arial" w:hAnsi="Arial" w:cs="Arial"/>
                <w:b/>
                <w:sz w:val="20"/>
                <w:szCs w:val="20"/>
              </w:rPr>
              <w:t>ь</w:t>
            </w:r>
            <w:r w:rsidRPr="006C7BC5">
              <w:rPr>
                <w:rFonts w:ascii="Arial" w:hAnsi="Arial" w:cs="Arial"/>
                <w:b/>
                <w:sz w:val="20"/>
                <w:szCs w:val="20"/>
                <w:lang w:val="mn-MN"/>
              </w:rPr>
              <w:t>яа</w:t>
            </w: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rPr>
              <w:t>Эрхэлж байгаа ажил, албан тушаал</w:t>
            </w:r>
          </w:p>
        </w:tc>
        <w:tc>
          <w:tcPr>
            <w:tcW w:w="315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lang w:val="mn-MN"/>
              </w:rPr>
            </w:pPr>
            <w:r w:rsidRPr="006C7BC5">
              <w:rPr>
                <w:rFonts w:ascii="Arial" w:hAnsi="Arial" w:cs="Arial"/>
                <w:b/>
                <w:sz w:val="20"/>
                <w:szCs w:val="20"/>
                <w:lang w:val="mn-MN"/>
              </w:rPr>
              <w:t xml:space="preserve">Ажиллаж байгаа байгуулага, сурч байгаа сургууль, оршин суугаа </w:t>
            </w:r>
            <w:r w:rsidRPr="006C7BC5">
              <w:rPr>
                <w:rFonts w:ascii="Arial" w:hAnsi="Arial" w:cs="Arial"/>
                <w:b/>
                <w:sz w:val="20"/>
                <w:szCs w:val="20"/>
              </w:rPr>
              <w:t xml:space="preserve">газрын </w:t>
            </w:r>
            <w:r w:rsidRPr="006C7BC5">
              <w:rPr>
                <w:rFonts w:ascii="Arial" w:hAnsi="Arial" w:cs="Arial"/>
                <w:b/>
                <w:sz w:val="20"/>
                <w:szCs w:val="20"/>
                <w:lang w:val="mn-MN"/>
              </w:rPr>
              <w:t>хаяг</w:t>
            </w:r>
          </w:p>
        </w:tc>
      </w:tr>
      <w:tr w:rsidR="00ED1FE0" w:rsidRPr="006C7BC5" w:rsidTr="00AC0B6E">
        <w:trPr>
          <w:trHeight w:val="539"/>
        </w:trPr>
        <w:tc>
          <w:tcPr>
            <w:tcW w:w="2178"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lang w:val="mn-MN"/>
              </w:rPr>
            </w:pPr>
            <w:r w:rsidRPr="006C7BC5">
              <w:rPr>
                <w:rFonts w:ascii="Arial" w:hAnsi="Arial" w:cs="Arial"/>
                <w:sz w:val="20"/>
                <w:szCs w:val="20"/>
              </w:rPr>
              <w:t>Эхнэр</w:t>
            </w:r>
            <w:r w:rsidRPr="006C7BC5">
              <w:rPr>
                <w:rFonts w:ascii="Arial" w:hAnsi="Arial" w:cs="Arial"/>
                <w:sz w:val="20"/>
                <w:szCs w:val="20"/>
                <w:lang w:val="mn-MN"/>
              </w:rPr>
              <w:t>,н</w:t>
            </w:r>
            <w:r w:rsidRPr="006C7BC5">
              <w:rPr>
                <w:rFonts w:ascii="Arial" w:hAnsi="Arial" w:cs="Arial"/>
                <w:sz w:val="20"/>
                <w:szCs w:val="20"/>
              </w:rPr>
              <w:t>өхөр</w:t>
            </w:r>
            <w:r w:rsidRPr="006C7BC5">
              <w:rPr>
                <w:rFonts w:ascii="Arial" w:hAnsi="Arial" w:cs="Arial"/>
                <w:sz w:val="20"/>
                <w:szCs w:val="20"/>
                <w:lang w:val="mn-MN"/>
              </w:rPr>
              <w:t>, хамтран амьдрагч</w:t>
            </w:r>
          </w:p>
        </w:tc>
        <w:tc>
          <w:tcPr>
            <w:tcW w:w="19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19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315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r>
      <w:tr w:rsidR="00ED1FE0" w:rsidRPr="006C7BC5" w:rsidTr="00AC0B6E">
        <w:trPr>
          <w:trHeight w:val="314"/>
        </w:trPr>
        <w:tc>
          <w:tcPr>
            <w:tcW w:w="2178" w:type="dxa"/>
            <w:vMerge w:val="restart"/>
            <w:tcBorders>
              <w:top w:val="single" w:sz="4" w:space="0" w:color="auto"/>
              <w:left w:val="single" w:sz="4" w:space="0" w:color="auto"/>
            </w:tcBorders>
            <w:vAlign w:val="center"/>
          </w:tcPr>
          <w:p w:rsidR="00ED1FE0" w:rsidRPr="006C7BC5" w:rsidRDefault="00ED1FE0" w:rsidP="00AC0B6E">
            <w:pPr>
              <w:jc w:val="center"/>
              <w:rPr>
                <w:rFonts w:ascii="Arial" w:hAnsi="Arial" w:cs="Arial"/>
                <w:sz w:val="20"/>
                <w:szCs w:val="20"/>
              </w:rPr>
            </w:pPr>
            <w:r w:rsidRPr="006C7BC5">
              <w:rPr>
                <w:rFonts w:ascii="Arial" w:hAnsi="Arial" w:cs="Arial"/>
                <w:sz w:val="20"/>
                <w:szCs w:val="20"/>
              </w:rPr>
              <w:t>Хүүхэд</w:t>
            </w:r>
          </w:p>
        </w:tc>
        <w:tc>
          <w:tcPr>
            <w:tcW w:w="1980" w:type="dxa"/>
            <w:tcBorders>
              <w:top w:val="single" w:sz="4" w:space="0" w:color="auto"/>
            </w:tcBorders>
            <w:vAlign w:val="center"/>
          </w:tcPr>
          <w:p w:rsidR="00ED1FE0" w:rsidRPr="006C7BC5" w:rsidRDefault="00ED1FE0" w:rsidP="00AC0B6E">
            <w:pPr>
              <w:rPr>
                <w:rFonts w:ascii="Arial" w:hAnsi="Arial" w:cs="Arial"/>
                <w:sz w:val="20"/>
                <w:szCs w:val="20"/>
              </w:rPr>
            </w:pPr>
          </w:p>
        </w:tc>
        <w:tc>
          <w:tcPr>
            <w:tcW w:w="1980" w:type="dxa"/>
            <w:tcBorders>
              <w:top w:val="single" w:sz="4" w:space="0" w:color="auto"/>
            </w:tcBorders>
            <w:vAlign w:val="center"/>
          </w:tcPr>
          <w:p w:rsidR="00ED1FE0" w:rsidRPr="006C7BC5" w:rsidRDefault="00ED1FE0" w:rsidP="00AC0B6E">
            <w:pPr>
              <w:rPr>
                <w:rFonts w:ascii="Arial" w:hAnsi="Arial" w:cs="Arial"/>
                <w:sz w:val="20"/>
                <w:szCs w:val="20"/>
              </w:rPr>
            </w:pPr>
          </w:p>
        </w:tc>
        <w:tc>
          <w:tcPr>
            <w:tcW w:w="2520" w:type="dxa"/>
            <w:tcBorders>
              <w:top w:val="single" w:sz="4" w:space="0" w:color="auto"/>
            </w:tcBorders>
            <w:vAlign w:val="center"/>
          </w:tcPr>
          <w:p w:rsidR="00ED1FE0" w:rsidRPr="006C7BC5" w:rsidRDefault="00ED1FE0" w:rsidP="00AC0B6E">
            <w:pPr>
              <w:rPr>
                <w:rFonts w:ascii="Arial" w:hAnsi="Arial" w:cs="Arial"/>
                <w:sz w:val="20"/>
                <w:szCs w:val="20"/>
              </w:rPr>
            </w:pPr>
          </w:p>
        </w:tc>
        <w:tc>
          <w:tcPr>
            <w:tcW w:w="2880" w:type="dxa"/>
            <w:tcBorders>
              <w:top w:val="single" w:sz="4" w:space="0" w:color="auto"/>
            </w:tcBorders>
            <w:vAlign w:val="center"/>
          </w:tcPr>
          <w:p w:rsidR="00ED1FE0" w:rsidRPr="006C7BC5" w:rsidRDefault="00ED1FE0" w:rsidP="00AC0B6E">
            <w:pPr>
              <w:rPr>
                <w:rFonts w:ascii="Arial" w:hAnsi="Arial" w:cs="Arial"/>
                <w:sz w:val="20"/>
                <w:szCs w:val="20"/>
              </w:rPr>
            </w:pPr>
          </w:p>
        </w:tc>
        <w:tc>
          <w:tcPr>
            <w:tcW w:w="3150" w:type="dxa"/>
            <w:tcBorders>
              <w:top w:val="single" w:sz="4" w:space="0" w:color="auto"/>
            </w:tcBorders>
            <w:vAlign w:val="center"/>
          </w:tcPr>
          <w:p w:rsidR="00ED1FE0" w:rsidRPr="006C7BC5" w:rsidRDefault="00ED1FE0" w:rsidP="00AC0B6E">
            <w:pPr>
              <w:rPr>
                <w:rFonts w:ascii="Arial" w:hAnsi="Arial" w:cs="Arial"/>
                <w:sz w:val="20"/>
                <w:szCs w:val="20"/>
              </w:rPr>
            </w:pPr>
          </w:p>
        </w:tc>
      </w:tr>
      <w:tr w:rsidR="00ED1FE0" w:rsidRPr="006C7BC5" w:rsidTr="00AC0B6E">
        <w:trPr>
          <w:cantSplit/>
          <w:trHeight w:val="350"/>
        </w:trPr>
        <w:tc>
          <w:tcPr>
            <w:tcW w:w="2178" w:type="dxa"/>
            <w:vMerge/>
            <w:tcBorders>
              <w:left w:val="single" w:sz="4" w:space="0" w:color="auto"/>
            </w:tcBorders>
            <w:vAlign w:val="center"/>
          </w:tcPr>
          <w:p w:rsidR="00ED1FE0" w:rsidRPr="006C7BC5" w:rsidRDefault="00ED1FE0" w:rsidP="00AC0B6E">
            <w:pPr>
              <w:jc w:val="center"/>
              <w:rPr>
                <w:rFonts w:ascii="Arial" w:hAnsi="Arial" w:cs="Arial"/>
                <w:sz w:val="20"/>
                <w:szCs w:val="20"/>
              </w:rPr>
            </w:pPr>
          </w:p>
        </w:tc>
        <w:tc>
          <w:tcPr>
            <w:tcW w:w="1980" w:type="dxa"/>
            <w:tcBorders>
              <w:top w:val="single" w:sz="4" w:space="0" w:color="auto"/>
              <w:bottom w:val="single" w:sz="4" w:space="0" w:color="auto"/>
            </w:tcBorders>
            <w:vAlign w:val="center"/>
          </w:tcPr>
          <w:p w:rsidR="00ED1FE0" w:rsidRPr="006C7BC5" w:rsidRDefault="00ED1FE0" w:rsidP="00AC0B6E">
            <w:pPr>
              <w:rPr>
                <w:rFonts w:ascii="Arial" w:hAnsi="Arial" w:cs="Arial"/>
                <w:sz w:val="20"/>
                <w:szCs w:val="20"/>
              </w:rPr>
            </w:pPr>
          </w:p>
        </w:tc>
        <w:tc>
          <w:tcPr>
            <w:tcW w:w="1980" w:type="dxa"/>
            <w:tcBorders>
              <w:top w:val="single" w:sz="4" w:space="0" w:color="auto"/>
              <w:bottom w:val="single" w:sz="4" w:space="0" w:color="auto"/>
            </w:tcBorders>
            <w:vAlign w:val="center"/>
          </w:tcPr>
          <w:p w:rsidR="00ED1FE0" w:rsidRPr="006C7BC5" w:rsidRDefault="00ED1FE0" w:rsidP="00AC0B6E">
            <w:pPr>
              <w:rPr>
                <w:rFonts w:ascii="Arial" w:hAnsi="Arial" w:cs="Arial"/>
                <w:sz w:val="20"/>
                <w:szCs w:val="20"/>
              </w:rPr>
            </w:pPr>
          </w:p>
        </w:tc>
        <w:tc>
          <w:tcPr>
            <w:tcW w:w="2520" w:type="dxa"/>
            <w:tcBorders>
              <w:top w:val="single" w:sz="4" w:space="0" w:color="auto"/>
              <w:bottom w:val="single" w:sz="4" w:space="0" w:color="auto"/>
            </w:tcBorders>
            <w:vAlign w:val="center"/>
          </w:tcPr>
          <w:p w:rsidR="00ED1FE0" w:rsidRPr="006C7BC5" w:rsidRDefault="00ED1FE0" w:rsidP="00AC0B6E">
            <w:pPr>
              <w:rPr>
                <w:rFonts w:ascii="Arial" w:hAnsi="Arial" w:cs="Arial"/>
                <w:sz w:val="20"/>
                <w:szCs w:val="20"/>
              </w:rPr>
            </w:pPr>
          </w:p>
        </w:tc>
        <w:tc>
          <w:tcPr>
            <w:tcW w:w="2880" w:type="dxa"/>
            <w:tcBorders>
              <w:top w:val="single" w:sz="4" w:space="0" w:color="auto"/>
              <w:bottom w:val="single" w:sz="4" w:space="0" w:color="auto"/>
            </w:tcBorders>
            <w:vAlign w:val="center"/>
          </w:tcPr>
          <w:p w:rsidR="00ED1FE0" w:rsidRPr="006C7BC5" w:rsidRDefault="00ED1FE0" w:rsidP="00AC0B6E">
            <w:pPr>
              <w:rPr>
                <w:rFonts w:ascii="Arial" w:hAnsi="Arial" w:cs="Arial"/>
                <w:sz w:val="20"/>
                <w:szCs w:val="20"/>
              </w:rPr>
            </w:pPr>
          </w:p>
        </w:tc>
        <w:tc>
          <w:tcPr>
            <w:tcW w:w="3150" w:type="dxa"/>
            <w:tcBorders>
              <w:top w:val="single" w:sz="4" w:space="0" w:color="auto"/>
              <w:bottom w:val="single" w:sz="4" w:space="0" w:color="auto"/>
            </w:tcBorders>
            <w:vAlign w:val="center"/>
          </w:tcPr>
          <w:p w:rsidR="00ED1FE0" w:rsidRPr="006C7BC5" w:rsidRDefault="00ED1FE0" w:rsidP="00AC0B6E">
            <w:pPr>
              <w:rPr>
                <w:rFonts w:ascii="Arial" w:hAnsi="Arial" w:cs="Arial"/>
                <w:sz w:val="20"/>
                <w:szCs w:val="20"/>
              </w:rPr>
            </w:pPr>
          </w:p>
        </w:tc>
      </w:tr>
      <w:tr w:rsidR="00ED1FE0" w:rsidRPr="006C7BC5" w:rsidTr="00AC0B6E">
        <w:trPr>
          <w:cantSplit/>
          <w:trHeight w:val="350"/>
        </w:trPr>
        <w:tc>
          <w:tcPr>
            <w:tcW w:w="2178" w:type="dxa"/>
            <w:vMerge/>
            <w:tcBorders>
              <w:left w:val="single" w:sz="4" w:space="0" w:color="auto"/>
            </w:tcBorders>
            <w:vAlign w:val="center"/>
          </w:tcPr>
          <w:p w:rsidR="00ED1FE0" w:rsidRPr="006C7BC5" w:rsidRDefault="00ED1FE0" w:rsidP="00AC0B6E">
            <w:pPr>
              <w:jc w:val="center"/>
              <w:rPr>
                <w:rFonts w:ascii="Arial" w:hAnsi="Arial" w:cs="Arial"/>
                <w:sz w:val="20"/>
                <w:szCs w:val="20"/>
              </w:rPr>
            </w:pPr>
          </w:p>
        </w:tc>
        <w:tc>
          <w:tcPr>
            <w:tcW w:w="1980" w:type="dxa"/>
            <w:tcBorders>
              <w:top w:val="single" w:sz="4" w:space="0" w:color="auto"/>
              <w:bottom w:val="single" w:sz="4" w:space="0" w:color="auto"/>
            </w:tcBorders>
            <w:vAlign w:val="center"/>
          </w:tcPr>
          <w:p w:rsidR="00ED1FE0" w:rsidRPr="006C7BC5" w:rsidRDefault="00ED1FE0" w:rsidP="00AC0B6E">
            <w:pPr>
              <w:rPr>
                <w:rFonts w:ascii="Arial" w:hAnsi="Arial" w:cs="Arial"/>
                <w:sz w:val="20"/>
                <w:szCs w:val="20"/>
              </w:rPr>
            </w:pPr>
          </w:p>
        </w:tc>
        <w:tc>
          <w:tcPr>
            <w:tcW w:w="1980" w:type="dxa"/>
            <w:tcBorders>
              <w:top w:val="single" w:sz="4" w:space="0" w:color="auto"/>
              <w:bottom w:val="single" w:sz="4" w:space="0" w:color="auto"/>
            </w:tcBorders>
            <w:vAlign w:val="center"/>
          </w:tcPr>
          <w:p w:rsidR="00ED1FE0" w:rsidRPr="006C7BC5" w:rsidRDefault="00ED1FE0" w:rsidP="00AC0B6E">
            <w:pPr>
              <w:rPr>
                <w:rFonts w:ascii="Arial" w:hAnsi="Arial" w:cs="Arial"/>
                <w:sz w:val="20"/>
                <w:szCs w:val="20"/>
              </w:rPr>
            </w:pPr>
          </w:p>
        </w:tc>
        <w:tc>
          <w:tcPr>
            <w:tcW w:w="2520" w:type="dxa"/>
            <w:tcBorders>
              <w:top w:val="single" w:sz="4" w:space="0" w:color="auto"/>
              <w:bottom w:val="single" w:sz="4" w:space="0" w:color="auto"/>
            </w:tcBorders>
            <w:vAlign w:val="center"/>
          </w:tcPr>
          <w:p w:rsidR="00ED1FE0" w:rsidRPr="006C7BC5" w:rsidRDefault="00ED1FE0" w:rsidP="00AC0B6E">
            <w:pPr>
              <w:rPr>
                <w:rFonts w:ascii="Arial" w:hAnsi="Arial" w:cs="Arial"/>
                <w:sz w:val="20"/>
                <w:szCs w:val="20"/>
              </w:rPr>
            </w:pPr>
          </w:p>
        </w:tc>
        <w:tc>
          <w:tcPr>
            <w:tcW w:w="2880" w:type="dxa"/>
            <w:tcBorders>
              <w:top w:val="single" w:sz="4" w:space="0" w:color="auto"/>
              <w:bottom w:val="single" w:sz="4" w:space="0" w:color="auto"/>
            </w:tcBorders>
            <w:vAlign w:val="center"/>
          </w:tcPr>
          <w:p w:rsidR="00ED1FE0" w:rsidRPr="006C7BC5" w:rsidRDefault="00ED1FE0" w:rsidP="00AC0B6E">
            <w:pPr>
              <w:rPr>
                <w:rFonts w:ascii="Arial" w:hAnsi="Arial" w:cs="Arial"/>
                <w:sz w:val="20"/>
                <w:szCs w:val="20"/>
              </w:rPr>
            </w:pPr>
          </w:p>
        </w:tc>
        <w:tc>
          <w:tcPr>
            <w:tcW w:w="3150" w:type="dxa"/>
            <w:tcBorders>
              <w:top w:val="single" w:sz="4" w:space="0" w:color="auto"/>
              <w:bottom w:val="single" w:sz="4" w:space="0" w:color="auto"/>
            </w:tcBorders>
            <w:vAlign w:val="center"/>
          </w:tcPr>
          <w:p w:rsidR="00ED1FE0" w:rsidRPr="006C7BC5" w:rsidRDefault="00ED1FE0" w:rsidP="00AC0B6E">
            <w:pPr>
              <w:rPr>
                <w:rFonts w:ascii="Arial" w:hAnsi="Arial" w:cs="Arial"/>
                <w:sz w:val="20"/>
                <w:szCs w:val="20"/>
              </w:rPr>
            </w:pPr>
          </w:p>
        </w:tc>
      </w:tr>
      <w:tr w:rsidR="00ED1FE0" w:rsidRPr="006C7BC5" w:rsidTr="00AC0B6E">
        <w:trPr>
          <w:trHeight w:val="440"/>
        </w:trPr>
        <w:tc>
          <w:tcPr>
            <w:tcW w:w="2178"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r w:rsidRPr="006C7BC5">
              <w:rPr>
                <w:rFonts w:ascii="Arial" w:hAnsi="Arial" w:cs="Arial"/>
                <w:sz w:val="20"/>
                <w:szCs w:val="20"/>
              </w:rPr>
              <w:t>Эцэг</w:t>
            </w:r>
          </w:p>
        </w:tc>
        <w:tc>
          <w:tcPr>
            <w:tcW w:w="19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19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315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r>
      <w:tr w:rsidR="00ED1FE0" w:rsidRPr="006C7BC5" w:rsidTr="00AC0B6E">
        <w:trPr>
          <w:trHeight w:val="440"/>
        </w:trPr>
        <w:tc>
          <w:tcPr>
            <w:tcW w:w="2178"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r w:rsidRPr="006C7BC5">
              <w:rPr>
                <w:rFonts w:ascii="Arial" w:hAnsi="Arial" w:cs="Arial"/>
                <w:sz w:val="20"/>
                <w:szCs w:val="20"/>
              </w:rPr>
              <w:t>Эх</w:t>
            </w:r>
          </w:p>
        </w:tc>
        <w:tc>
          <w:tcPr>
            <w:tcW w:w="19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19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315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r>
    </w:tbl>
    <w:p w:rsidR="00ED1FE0" w:rsidRPr="006C7BC5" w:rsidRDefault="00ED1FE0" w:rsidP="00ED1FE0">
      <w:pPr>
        <w:rPr>
          <w:rFonts w:ascii="Arial" w:hAnsi="Arial" w:cs="Arial"/>
          <w:sz w:val="20"/>
          <w:szCs w:val="20"/>
          <w:lang w:val="mn-MN"/>
        </w:rPr>
      </w:pPr>
      <w:r w:rsidRPr="006C7BC5">
        <w:rPr>
          <w:rFonts w:ascii="Arial" w:hAnsi="Arial" w:cs="Arial"/>
          <w:sz w:val="20"/>
          <w:szCs w:val="20"/>
        </w:rPr>
        <w:t>Тайлбар:  Хамт амьдарч байгаа</w:t>
      </w:r>
      <w:r w:rsidRPr="006C7BC5">
        <w:rPr>
          <w:rFonts w:ascii="Arial" w:hAnsi="Arial" w:cs="Arial"/>
          <w:sz w:val="20"/>
          <w:szCs w:val="20"/>
          <w:lang w:val="mn-MN"/>
        </w:rPr>
        <w:t xml:space="preserve"> болон өрхийн бүртгэлд бүртгэлтэй эхнэр, нөхөр, хамтран амьдрагч, </w:t>
      </w:r>
      <w:r w:rsidRPr="006C7BC5">
        <w:rPr>
          <w:rFonts w:ascii="Arial" w:hAnsi="Arial" w:cs="Arial"/>
          <w:sz w:val="20"/>
          <w:szCs w:val="20"/>
        </w:rPr>
        <w:t>хүүхэд, эцэг, эхийг бичнэ.</w:t>
      </w:r>
    </w:p>
    <w:p w:rsidR="00ED1FE0" w:rsidRPr="006C7BC5" w:rsidRDefault="00ED1FE0" w:rsidP="00ED1FE0">
      <w:pPr>
        <w:rPr>
          <w:rFonts w:ascii="Arial" w:hAnsi="Arial" w:cs="Arial"/>
          <w:sz w:val="20"/>
          <w:szCs w:val="20"/>
          <w:lang w:val="mn-MN"/>
        </w:rPr>
      </w:pPr>
    </w:p>
    <w:p w:rsidR="00ED1FE0" w:rsidRPr="006C7BC5" w:rsidRDefault="00ED1FE0" w:rsidP="00ED1FE0">
      <w:pPr>
        <w:rPr>
          <w:rFonts w:ascii="Arial" w:hAnsi="Arial" w:cs="Arial"/>
          <w:b/>
          <w:lang w:val="mn-MN"/>
        </w:rPr>
      </w:pPr>
      <w:r w:rsidRPr="006C7BC5">
        <w:rPr>
          <w:rFonts w:ascii="Arial" w:hAnsi="Arial" w:cs="Arial"/>
          <w:b/>
          <w:lang w:val="mn-MN"/>
        </w:rPr>
        <w:t>Хоёр. Хувийн ашиг сонирхол</w:t>
      </w:r>
    </w:p>
    <w:p w:rsidR="00ED1FE0" w:rsidRPr="006C7BC5" w:rsidRDefault="00ED1FE0" w:rsidP="00ED1FE0">
      <w:pPr>
        <w:rPr>
          <w:rFonts w:ascii="Arial" w:hAnsi="Arial" w:cs="Arial"/>
          <w:b/>
          <w:lang w:val="mn-MN"/>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610"/>
        <w:gridCol w:w="3240"/>
        <w:gridCol w:w="3420"/>
        <w:gridCol w:w="3870"/>
      </w:tblGrid>
      <w:tr w:rsidR="00ED1FE0" w:rsidRPr="006C7BC5" w:rsidTr="00AC0B6E">
        <w:trPr>
          <w:trHeight w:val="428"/>
        </w:trPr>
        <w:tc>
          <w:tcPr>
            <w:tcW w:w="14688" w:type="dxa"/>
            <w:gridSpan w:val="5"/>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rPr>
            </w:pPr>
            <w:r w:rsidRPr="006C7BC5">
              <w:rPr>
                <w:rFonts w:ascii="Arial" w:hAnsi="Arial" w:cs="Arial"/>
                <w:b/>
                <w:color w:val="FFFFFF"/>
                <w:lang w:val="mn-MN"/>
              </w:rPr>
              <w:t>2</w:t>
            </w:r>
            <w:r w:rsidRPr="006C7BC5">
              <w:rPr>
                <w:rFonts w:ascii="Arial" w:hAnsi="Arial" w:cs="Arial"/>
                <w:b/>
                <w:color w:val="FFFFFF"/>
              </w:rPr>
              <w:t>.</w:t>
            </w:r>
            <w:r w:rsidRPr="006C7BC5">
              <w:rPr>
                <w:rFonts w:ascii="Arial" w:hAnsi="Arial" w:cs="Arial"/>
                <w:b/>
                <w:color w:val="FFFFFF"/>
                <w:lang w:val="mn-MN"/>
              </w:rPr>
              <w:t>1</w:t>
            </w:r>
            <w:r w:rsidRPr="006C7BC5">
              <w:rPr>
                <w:rFonts w:ascii="Arial" w:hAnsi="Arial" w:cs="Arial"/>
                <w:b/>
                <w:color w:val="FFFFFF"/>
              </w:rPr>
              <w:t xml:space="preserve">. </w:t>
            </w:r>
            <w:r w:rsidRPr="006C7BC5">
              <w:rPr>
                <w:rFonts w:ascii="Arial" w:hAnsi="Arial" w:cs="Arial"/>
                <w:b/>
                <w:color w:val="FFFFFF"/>
                <w:lang w:val="mn-MN"/>
              </w:rPr>
              <w:t xml:space="preserve">Мэдүүлэг гаргагчтай </w:t>
            </w:r>
            <w:r w:rsidRPr="006C7BC5">
              <w:rPr>
                <w:rFonts w:ascii="Arial" w:hAnsi="Arial" w:cs="Arial"/>
                <w:b/>
                <w:color w:val="FFFFFF" w:themeColor="background1"/>
                <w:lang w:val="mn-MN"/>
              </w:rPr>
              <w:t>хамаарал бүхий этгээд</w:t>
            </w:r>
          </w:p>
        </w:tc>
      </w:tr>
      <w:tr w:rsidR="00ED1FE0" w:rsidRPr="006C7BC5" w:rsidTr="00AC0B6E">
        <w:trPr>
          <w:trHeight w:val="530"/>
        </w:trPr>
        <w:tc>
          <w:tcPr>
            <w:tcW w:w="1548"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rPr>
              <w:t>Эцэг /эх/-ийн нэр</w:t>
            </w:r>
            <w:r w:rsidRPr="006C7BC5">
              <w:rPr>
                <w:rFonts w:ascii="Arial" w:hAnsi="Arial" w:cs="Arial"/>
                <w:b/>
                <w:sz w:val="20"/>
                <w:szCs w:val="20"/>
                <w:lang w:val="mn-MN"/>
              </w:rPr>
              <w:t>,</w:t>
            </w:r>
            <w:r w:rsidRPr="006C7BC5">
              <w:rPr>
                <w:rFonts w:ascii="Arial" w:hAnsi="Arial" w:cs="Arial"/>
                <w:b/>
                <w:sz w:val="20"/>
                <w:szCs w:val="20"/>
              </w:rPr>
              <w:t xml:space="preserve"> нэр</w:t>
            </w:r>
          </w:p>
        </w:tc>
        <w:tc>
          <w:tcPr>
            <w:tcW w:w="261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lang w:val="mn-MN"/>
              </w:rPr>
              <w:t>Ямар хамааралтай болох</w:t>
            </w:r>
          </w:p>
        </w:tc>
        <w:tc>
          <w:tcPr>
            <w:tcW w:w="324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Ажиллаж байгаа \байсан\ байгууллага</w:t>
            </w:r>
            <w:r w:rsidRPr="006C7BC5">
              <w:rPr>
                <w:rFonts w:ascii="Arial" w:hAnsi="Arial" w:cs="Arial"/>
                <w:b/>
                <w:sz w:val="20"/>
                <w:szCs w:val="20"/>
              </w:rPr>
              <w:t>, албан тушаал</w:t>
            </w:r>
          </w:p>
        </w:tc>
        <w:tc>
          <w:tcPr>
            <w:tcW w:w="342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Бизнес, үйл ажиллагааны чиглэл</w:t>
            </w:r>
          </w:p>
        </w:tc>
        <w:tc>
          <w:tcPr>
            <w:tcW w:w="38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Төрсөн газар, үндсэн хар</w:t>
            </w:r>
            <w:r w:rsidRPr="006C7BC5">
              <w:rPr>
                <w:rFonts w:ascii="Arial" w:hAnsi="Arial" w:cs="Arial"/>
                <w:b/>
                <w:sz w:val="20"/>
                <w:szCs w:val="20"/>
              </w:rPr>
              <w:t>ь</w:t>
            </w:r>
            <w:r w:rsidRPr="006C7BC5">
              <w:rPr>
                <w:rFonts w:ascii="Arial" w:hAnsi="Arial" w:cs="Arial"/>
                <w:b/>
                <w:sz w:val="20"/>
                <w:szCs w:val="20"/>
                <w:lang w:val="mn-MN"/>
              </w:rPr>
              <w:t>яа</w:t>
            </w:r>
          </w:p>
        </w:tc>
      </w:tr>
      <w:tr w:rsidR="00ED1FE0" w:rsidRPr="006C7BC5" w:rsidTr="00AC0B6E">
        <w:trPr>
          <w:trHeight w:val="440"/>
        </w:trPr>
        <w:tc>
          <w:tcPr>
            <w:tcW w:w="1548"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lang w:val="mn-MN"/>
              </w:rPr>
            </w:pPr>
          </w:p>
        </w:tc>
        <w:tc>
          <w:tcPr>
            <w:tcW w:w="261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324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342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38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r>
      <w:tr w:rsidR="00ED1FE0" w:rsidRPr="006C7BC5" w:rsidTr="00AC0B6E">
        <w:trPr>
          <w:trHeight w:val="467"/>
        </w:trPr>
        <w:tc>
          <w:tcPr>
            <w:tcW w:w="1548" w:type="dxa"/>
            <w:tcBorders>
              <w:top w:val="single" w:sz="4" w:space="0" w:color="auto"/>
              <w:left w:val="single" w:sz="4" w:space="0" w:color="auto"/>
            </w:tcBorders>
            <w:vAlign w:val="center"/>
          </w:tcPr>
          <w:p w:rsidR="00ED1FE0" w:rsidRPr="006C7BC5" w:rsidRDefault="00ED1FE0" w:rsidP="00AC0B6E">
            <w:pPr>
              <w:jc w:val="center"/>
              <w:rPr>
                <w:rFonts w:ascii="Arial" w:hAnsi="Arial" w:cs="Arial"/>
                <w:sz w:val="20"/>
                <w:szCs w:val="20"/>
              </w:rPr>
            </w:pPr>
          </w:p>
        </w:tc>
        <w:tc>
          <w:tcPr>
            <w:tcW w:w="2610" w:type="dxa"/>
            <w:tcBorders>
              <w:top w:val="single" w:sz="4" w:space="0" w:color="auto"/>
            </w:tcBorders>
            <w:vAlign w:val="center"/>
          </w:tcPr>
          <w:p w:rsidR="00ED1FE0" w:rsidRPr="006C7BC5" w:rsidRDefault="00ED1FE0" w:rsidP="00AC0B6E">
            <w:pPr>
              <w:rPr>
                <w:rFonts w:ascii="Arial" w:hAnsi="Arial" w:cs="Arial"/>
                <w:sz w:val="20"/>
                <w:szCs w:val="20"/>
              </w:rPr>
            </w:pPr>
          </w:p>
        </w:tc>
        <w:tc>
          <w:tcPr>
            <w:tcW w:w="3240" w:type="dxa"/>
            <w:tcBorders>
              <w:top w:val="single" w:sz="4" w:space="0" w:color="auto"/>
            </w:tcBorders>
            <w:vAlign w:val="center"/>
          </w:tcPr>
          <w:p w:rsidR="00ED1FE0" w:rsidRPr="006C7BC5" w:rsidRDefault="00ED1FE0" w:rsidP="00AC0B6E">
            <w:pPr>
              <w:rPr>
                <w:rFonts w:ascii="Arial" w:hAnsi="Arial" w:cs="Arial"/>
                <w:sz w:val="20"/>
                <w:szCs w:val="20"/>
              </w:rPr>
            </w:pPr>
          </w:p>
        </w:tc>
        <w:tc>
          <w:tcPr>
            <w:tcW w:w="3420" w:type="dxa"/>
            <w:tcBorders>
              <w:top w:val="single" w:sz="4" w:space="0" w:color="auto"/>
            </w:tcBorders>
            <w:vAlign w:val="center"/>
          </w:tcPr>
          <w:p w:rsidR="00ED1FE0" w:rsidRPr="006C7BC5" w:rsidRDefault="00ED1FE0" w:rsidP="00AC0B6E">
            <w:pPr>
              <w:rPr>
                <w:rFonts w:ascii="Arial" w:hAnsi="Arial" w:cs="Arial"/>
                <w:sz w:val="20"/>
                <w:szCs w:val="20"/>
              </w:rPr>
            </w:pPr>
          </w:p>
        </w:tc>
        <w:tc>
          <w:tcPr>
            <w:tcW w:w="3870" w:type="dxa"/>
            <w:tcBorders>
              <w:top w:val="single" w:sz="4" w:space="0" w:color="auto"/>
            </w:tcBorders>
            <w:vAlign w:val="center"/>
          </w:tcPr>
          <w:p w:rsidR="00ED1FE0" w:rsidRPr="006C7BC5" w:rsidRDefault="00ED1FE0" w:rsidP="00AC0B6E">
            <w:pPr>
              <w:rPr>
                <w:rFonts w:ascii="Arial" w:hAnsi="Arial" w:cs="Arial"/>
                <w:sz w:val="20"/>
                <w:szCs w:val="20"/>
              </w:rPr>
            </w:pPr>
          </w:p>
        </w:tc>
      </w:tr>
    </w:tbl>
    <w:p w:rsidR="00ED1FE0" w:rsidRPr="006C7BC5" w:rsidRDefault="00ED1FE0" w:rsidP="00ED1FE0">
      <w:pPr>
        <w:rPr>
          <w:rFonts w:ascii="Arial" w:hAnsi="Arial" w:cs="Arial"/>
          <w:sz w:val="20"/>
          <w:szCs w:val="20"/>
          <w:lang w:val="mn-MN"/>
        </w:rPr>
      </w:pPr>
      <w:r w:rsidRPr="006C7BC5">
        <w:rPr>
          <w:rFonts w:ascii="Arial" w:hAnsi="Arial" w:cs="Arial"/>
          <w:sz w:val="20"/>
          <w:szCs w:val="20"/>
          <w:lang w:val="mn-MN"/>
        </w:rPr>
        <w:t>Тайлбар: Нийтийн албан тушаалтны эрхлэх асуудлын хүрээ, шууд болон шууд бус нөлөөлөх боломжтой байгууллагад хар</w:t>
      </w:r>
      <w:r w:rsidRPr="006C7BC5">
        <w:rPr>
          <w:rFonts w:ascii="Arial" w:hAnsi="Arial" w:cs="Arial"/>
          <w:sz w:val="20"/>
          <w:szCs w:val="20"/>
        </w:rPr>
        <w:t>ь</w:t>
      </w:r>
      <w:r w:rsidRPr="006C7BC5">
        <w:rPr>
          <w:rFonts w:ascii="Arial" w:hAnsi="Arial" w:cs="Arial"/>
          <w:sz w:val="20"/>
          <w:szCs w:val="20"/>
          <w:lang w:val="mn-MN"/>
        </w:rPr>
        <w:t>яалалтай болон хамааралтай ажил эрхэлж байгаа /байсан/ өрх тусгаарласан эцэг, эх, хүүхэд,</w:t>
      </w:r>
      <w:r w:rsidRPr="006C7BC5">
        <w:rPr>
          <w:rFonts w:ascii="Arial" w:hAnsi="Arial" w:cs="Arial"/>
          <w:lang w:val="mn-MN"/>
        </w:rPr>
        <w:t xml:space="preserve"> </w:t>
      </w:r>
      <w:r w:rsidRPr="006C7BC5">
        <w:rPr>
          <w:rFonts w:ascii="Arial" w:hAnsi="Arial" w:cs="Arial"/>
          <w:sz w:val="20"/>
          <w:szCs w:val="20"/>
          <w:lang w:val="mn-MN"/>
        </w:rPr>
        <w:t>төрсөн ах, эгч, дүү,</w:t>
      </w:r>
      <w:r w:rsidRPr="006C7BC5">
        <w:rPr>
          <w:rFonts w:ascii="Arial" w:hAnsi="Arial" w:cs="Arial"/>
          <w:sz w:val="20"/>
          <w:szCs w:val="20"/>
        </w:rPr>
        <w:t xml:space="preserve"> </w:t>
      </w:r>
      <w:r w:rsidRPr="006C7BC5">
        <w:rPr>
          <w:rFonts w:ascii="Arial" w:hAnsi="Arial" w:cs="Arial"/>
          <w:sz w:val="20"/>
          <w:szCs w:val="20"/>
          <w:lang w:val="mn-MN"/>
        </w:rPr>
        <w:t>эхнэр /нөхөр/, хамтран амьдрагчийн эцэг, эх, төрсөн ах, эгч, дүү</w:t>
      </w:r>
      <w:r w:rsidRPr="006C7BC5">
        <w:rPr>
          <w:rFonts w:ascii="Arial" w:hAnsi="Arial" w:cs="Arial"/>
          <w:sz w:val="20"/>
          <w:szCs w:val="20"/>
        </w:rPr>
        <w:t>г бичнэ</w:t>
      </w:r>
      <w:r w:rsidRPr="006C7BC5">
        <w:rPr>
          <w:rFonts w:ascii="Arial" w:hAnsi="Arial" w:cs="Arial"/>
          <w:sz w:val="20"/>
          <w:szCs w:val="20"/>
          <w:lang w:val="mn-MN"/>
        </w:rPr>
        <w:t>.</w:t>
      </w:r>
    </w:p>
    <w:p w:rsidR="00ED1FE0" w:rsidRPr="006C7BC5" w:rsidRDefault="00ED1FE0" w:rsidP="00ED1FE0">
      <w:pPr>
        <w:rPr>
          <w:rFonts w:ascii="Arial" w:hAnsi="Arial" w:cs="Arial"/>
          <w:b/>
          <w:lang w:val="mn-MN"/>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90"/>
        <w:gridCol w:w="2868"/>
        <w:gridCol w:w="2520"/>
        <w:gridCol w:w="3960"/>
        <w:gridCol w:w="2250"/>
      </w:tblGrid>
      <w:tr w:rsidR="00ED1FE0" w:rsidRPr="006C7BC5" w:rsidTr="00AC0B6E">
        <w:trPr>
          <w:trHeight w:val="449"/>
        </w:trPr>
        <w:tc>
          <w:tcPr>
            <w:tcW w:w="14688" w:type="dxa"/>
            <w:gridSpan w:val="5"/>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rPr>
            </w:pPr>
            <w:r w:rsidRPr="006C7BC5">
              <w:rPr>
                <w:rFonts w:ascii="Arial" w:hAnsi="Arial" w:cs="Arial"/>
                <w:b/>
                <w:color w:val="FFFFFF"/>
                <w:lang w:val="mn-MN"/>
              </w:rPr>
              <w:t>2</w:t>
            </w:r>
            <w:r w:rsidRPr="006C7BC5">
              <w:rPr>
                <w:rFonts w:ascii="Arial" w:hAnsi="Arial" w:cs="Arial"/>
                <w:b/>
                <w:color w:val="FFFFFF"/>
              </w:rPr>
              <w:t>.</w:t>
            </w:r>
            <w:r w:rsidRPr="006C7BC5">
              <w:rPr>
                <w:rFonts w:ascii="Arial" w:hAnsi="Arial" w:cs="Arial"/>
                <w:b/>
                <w:color w:val="FFFFFF"/>
                <w:lang w:val="mn-MN"/>
              </w:rPr>
              <w:t>2</w:t>
            </w:r>
            <w:r w:rsidRPr="006C7BC5">
              <w:rPr>
                <w:rFonts w:ascii="Arial" w:hAnsi="Arial" w:cs="Arial"/>
                <w:b/>
                <w:color w:val="FFFFFF"/>
              </w:rPr>
              <w:t>. Мэдүүлэг гаргагч</w:t>
            </w:r>
            <w:r w:rsidRPr="006C7BC5">
              <w:rPr>
                <w:rFonts w:ascii="Arial" w:hAnsi="Arial" w:cs="Arial"/>
                <w:b/>
                <w:color w:val="FFFFFF"/>
                <w:lang w:val="mn-MN"/>
              </w:rPr>
              <w:t xml:space="preserve">тай </w:t>
            </w:r>
            <w:r w:rsidRPr="006C7BC5">
              <w:rPr>
                <w:rFonts w:ascii="Arial" w:hAnsi="Arial" w:cs="Arial"/>
                <w:b/>
                <w:color w:val="FFFFFF" w:themeColor="background1"/>
                <w:lang w:val="mn-MN"/>
              </w:rPr>
              <w:t>нэгдмэл сонирхолтой этгээд</w:t>
            </w:r>
          </w:p>
        </w:tc>
      </w:tr>
      <w:tr w:rsidR="00ED1FE0" w:rsidRPr="006C7BC5" w:rsidTr="00AC0B6E">
        <w:trPr>
          <w:trHeight w:val="660"/>
        </w:trPr>
        <w:tc>
          <w:tcPr>
            <w:tcW w:w="30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Ашгийн төлөө үйл ажиллагаагаар холбогдсон хувь хүн, хуулийн этгээдийн нэр</w:t>
            </w:r>
          </w:p>
        </w:tc>
        <w:tc>
          <w:tcPr>
            <w:tcW w:w="2868"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Ямар харилцаатай /байсан/ болох</w:t>
            </w:r>
          </w:p>
          <w:p w:rsidR="00ED1FE0" w:rsidRPr="006C7BC5" w:rsidRDefault="00ED1FE0" w:rsidP="00AC0B6E">
            <w:pPr>
              <w:jc w:val="center"/>
              <w:rPr>
                <w:rFonts w:ascii="Arial" w:hAnsi="Arial" w:cs="Arial"/>
                <w:b/>
                <w:sz w:val="20"/>
                <w:szCs w:val="20"/>
                <w:lang w:val="mn-MN"/>
              </w:rPr>
            </w:pPr>
            <w:r w:rsidRPr="006C7BC5">
              <w:rPr>
                <w:rFonts w:ascii="Arial" w:eastAsia="Arial" w:hAnsi="Arial" w:cs="Arial"/>
                <w:noProof/>
                <w:sz w:val="20"/>
                <w:szCs w:val="20"/>
                <w:lang w:val="mn-MN"/>
              </w:rPr>
              <w:t>/хуулийн этгээд бол ямар хамааралтай болох/</w:t>
            </w:r>
          </w:p>
        </w:tc>
        <w:tc>
          <w:tcPr>
            <w:tcW w:w="252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Үйл ажиллагааны чиглэл, зорилго</w:t>
            </w:r>
          </w:p>
        </w:tc>
        <w:tc>
          <w:tcPr>
            <w:tcW w:w="396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Байгууллага. а</w:t>
            </w:r>
            <w:r w:rsidRPr="006C7BC5">
              <w:rPr>
                <w:rFonts w:ascii="Arial" w:hAnsi="Arial" w:cs="Arial"/>
                <w:b/>
                <w:sz w:val="20"/>
                <w:szCs w:val="20"/>
              </w:rPr>
              <w:t>жил, албан тушаал</w:t>
            </w:r>
            <w:r w:rsidRPr="006C7BC5">
              <w:rPr>
                <w:rFonts w:ascii="Arial" w:hAnsi="Arial" w:cs="Arial"/>
                <w:b/>
                <w:sz w:val="20"/>
                <w:szCs w:val="20"/>
                <w:lang w:val="mn-MN"/>
              </w:rPr>
              <w:t xml:space="preserve"> /</w:t>
            </w:r>
            <w:r w:rsidRPr="006C7BC5">
              <w:rPr>
                <w:rFonts w:ascii="Arial" w:hAnsi="Arial" w:cs="Arial"/>
                <w:sz w:val="20"/>
                <w:szCs w:val="20"/>
                <w:lang w:val="mn-MN"/>
              </w:rPr>
              <w:t>Эрхэлж байгаа /байсан/ үйл ажиллагааны төрөл</w:t>
            </w:r>
            <w:r w:rsidRPr="006C7BC5">
              <w:rPr>
                <w:rFonts w:ascii="Arial" w:hAnsi="Arial" w:cs="Arial"/>
                <w:b/>
                <w:sz w:val="20"/>
                <w:szCs w:val="20"/>
                <w:lang w:val="mn-MN"/>
              </w:rPr>
              <w:t>/</w:t>
            </w:r>
          </w:p>
        </w:tc>
        <w:tc>
          <w:tcPr>
            <w:tcW w:w="225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Тайлбар</w:t>
            </w:r>
          </w:p>
        </w:tc>
      </w:tr>
      <w:tr w:rsidR="00ED1FE0" w:rsidRPr="006C7BC5" w:rsidTr="00AC0B6E">
        <w:trPr>
          <w:trHeight w:val="350"/>
        </w:trPr>
        <w:tc>
          <w:tcPr>
            <w:tcW w:w="30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lang w:val="mn-MN"/>
              </w:rPr>
            </w:pPr>
          </w:p>
        </w:tc>
        <w:tc>
          <w:tcPr>
            <w:tcW w:w="2868"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lang w:val="mn-MN"/>
              </w:rPr>
            </w:pPr>
          </w:p>
        </w:tc>
        <w:tc>
          <w:tcPr>
            <w:tcW w:w="252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396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225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r>
    </w:tbl>
    <w:p w:rsidR="00ED1FE0" w:rsidRPr="006C7BC5" w:rsidRDefault="00ED1FE0" w:rsidP="00ED1FE0">
      <w:pPr>
        <w:rPr>
          <w:rFonts w:ascii="Arial" w:eastAsia="Arial" w:hAnsi="Arial" w:cs="Arial"/>
          <w:noProof/>
          <w:sz w:val="20"/>
          <w:szCs w:val="20"/>
          <w:lang w:val="mn-MN"/>
        </w:rPr>
      </w:pPr>
      <w:r w:rsidRPr="006C7BC5">
        <w:rPr>
          <w:rFonts w:ascii="Arial" w:eastAsia="Arial" w:hAnsi="Arial" w:cs="Arial"/>
          <w:noProof/>
          <w:sz w:val="20"/>
          <w:szCs w:val="20"/>
          <w:lang w:val="mn-MN"/>
        </w:rPr>
        <w:t>Тайлбар: Нийтийн албан тушаалтантай ашгийн төлөө үйл ажиллагаагаар холбоотой хувь хүн, хуулийн этгээдийн талаар бичнэ.</w:t>
      </w:r>
    </w:p>
    <w:p w:rsidR="00ED1FE0" w:rsidRPr="006C7BC5" w:rsidRDefault="00ED1FE0" w:rsidP="00ED1FE0">
      <w:pPr>
        <w:rPr>
          <w:rFonts w:ascii="Arial" w:eastAsia="Arial" w:hAnsi="Arial" w:cs="Arial"/>
          <w:noProof/>
          <w:sz w:val="20"/>
          <w:szCs w:val="20"/>
          <w:lang w:val="mn-MN"/>
        </w:rPr>
      </w:pPr>
    </w:p>
    <w:p w:rsidR="00ED1FE0" w:rsidRPr="006C7BC5" w:rsidRDefault="00ED1FE0" w:rsidP="00ED1FE0">
      <w:pPr>
        <w:rPr>
          <w:rFonts w:ascii="Arial" w:hAnsi="Arial" w:cs="Arial"/>
          <w:b/>
          <w:sz w:val="20"/>
          <w:szCs w:val="20"/>
          <w:lang w:val="mn-MN"/>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3326"/>
        <w:gridCol w:w="3780"/>
        <w:gridCol w:w="3780"/>
        <w:gridCol w:w="3240"/>
      </w:tblGrid>
      <w:tr w:rsidR="00ED1FE0" w:rsidRPr="006C7BC5" w:rsidTr="00AC0B6E">
        <w:trPr>
          <w:trHeight w:val="440"/>
        </w:trPr>
        <w:tc>
          <w:tcPr>
            <w:tcW w:w="14688" w:type="dxa"/>
            <w:gridSpan w:val="5"/>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lang w:val="mn-MN"/>
              </w:rPr>
            </w:pPr>
            <w:r w:rsidRPr="006C7BC5">
              <w:rPr>
                <w:rFonts w:ascii="Arial" w:hAnsi="Arial" w:cs="Arial"/>
                <w:b/>
                <w:color w:val="FFFFFF"/>
                <w:lang w:val="mn-MN"/>
              </w:rPr>
              <w:lastRenderedPageBreak/>
              <w:t>2.3.</w:t>
            </w:r>
            <w:r w:rsidRPr="006C7BC5">
              <w:rPr>
                <w:rFonts w:ascii="Arial" w:hAnsi="Arial" w:cs="Arial"/>
                <w:b/>
                <w:color w:val="FFFFFF"/>
              </w:rPr>
              <w:t xml:space="preserve"> </w:t>
            </w:r>
            <w:r w:rsidRPr="006C7BC5">
              <w:rPr>
                <w:rFonts w:ascii="Arial" w:hAnsi="Arial" w:cs="Arial"/>
                <w:b/>
                <w:color w:val="FFFFFF"/>
                <w:lang w:val="mn-MN"/>
              </w:rPr>
              <w:t xml:space="preserve">Гишүүнчлэл, хуулийн этгээдийн удирдах зөвлөлийн гишүүн </w:t>
            </w:r>
          </w:p>
        </w:tc>
      </w:tr>
      <w:tr w:rsidR="00ED1FE0" w:rsidRPr="006C7BC5" w:rsidTr="00AC0B6E">
        <w:trPr>
          <w:trHeight w:val="710"/>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w:t>
            </w:r>
          </w:p>
        </w:tc>
        <w:tc>
          <w:tcPr>
            <w:tcW w:w="332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Хаана, ямар байгууллагад хар</w:t>
            </w:r>
            <w:r w:rsidRPr="006C7BC5">
              <w:rPr>
                <w:rFonts w:ascii="Arial" w:hAnsi="Arial" w:cs="Arial"/>
                <w:b/>
                <w:sz w:val="20"/>
                <w:szCs w:val="20"/>
              </w:rPr>
              <w:t>ь</w:t>
            </w:r>
            <w:r w:rsidRPr="006C7BC5">
              <w:rPr>
                <w:rFonts w:ascii="Arial" w:hAnsi="Arial" w:cs="Arial"/>
                <w:b/>
                <w:sz w:val="20"/>
                <w:szCs w:val="20"/>
                <w:lang w:val="mn-MN"/>
              </w:rPr>
              <w:t>яалалтай болох</w:t>
            </w:r>
          </w:p>
        </w:tc>
        <w:tc>
          <w:tcPr>
            <w:tcW w:w="37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lang w:val="mn-MN"/>
              </w:rPr>
              <w:t xml:space="preserve">Албан тушаал, </w:t>
            </w:r>
            <w:r w:rsidRPr="006C7BC5">
              <w:rPr>
                <w:rFonts w:ascii="Arial" w:hAnsi="Arial" w:cs="Arial"/>
                <w:b/>
                <w:sz w:val="20"/>
                <w:szCs w:val="20"/>
              </w:rPr>
              <w:t>үүсгэн байгуулагч</w:t>
            </w:r>
            <w:r w:rsidRPr="006C7BC5">
              <w:rPr>
                <w:rFonts w:ascii="Arial" w:hAnsi="Arial" w:cs="Arial"/>
                <w:b/>
                <w:sz w:val="20"/>
                <w:szCs w:val="20"/>
                <w:lang w:val="mn-MN"/>
              </w:rPr>
              <w:t>, гишүүн,  дэмжигчийн аль нь болох</w:t>
            </w:r>
          </w:p>
        </w:tc>
        <w:tc>
          <w:tcPr>
            <w:tcW w:w="37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 xml:space="preserve">Үйл ажиллагааны чиглэл, зорилго </w:t>
            </w:r>
          </w:p>
        </w:tc>
        <w:tc>
          <w:tcPr>
            <w:tcW w:w="324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Тайлбар</w:t>
            </w:r>
          </w:p>
        </w:tc>
      </w:tr>
      <w:tr w:rsidR="00ED1FE0" w:rsidRPr="006C7BC5" w:rsidTr="00AC0B6E">
        <w:trPr>
          <w:trHeight w:val="404"/>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32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7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780" w:type="dxa"/>
            <w:tcBorders>
              <w:top w:val="single" w:sz="4" w:space="0" w:color="auto"/>
              <w:left w:val="single" w:sz="4" w:space="0" w:color="auto"/>
              <w:bottom w:val="single" w:sz="4" w:space="0" w:color="auto"/>
              <w:right w:val="single" w:sz="4" w:space="0" w:color="auto"/>
            </w:tcBorders>
          </w:tcPr>
          <w:p w:rsidR="00ED1FE0" w:rsidRPr="006C7BC5" w:rsidRDefault="00ED1FE0" w:rsidP="00AC0B6E">
            <w:pPr>
              <w:jc w:val="center"/>
              <w:rPr>
                <w:rFonts w:ascii="Arial" w:hAnsi="Arial" w:cs="Arial"/>
                <w:sz w:val="20"/>
                <w:szCs w:val="20"/>
              </w:rPr>
            </w:pPr>
          </w:p>
        </w:tc>
        <w:tc>
          <w:tcPr>
            <w:tcW w:w="3240" w:type="dxa"/>
            <w:tcBorders>
              <w:top w:val="single" w:sz="4" w:space="0" w:color="auto"/>
              <w:left w:val="single" w:sz="4" w:space="0" w:color="auto"/>
              <w:bottom w:val="single" w:sz="4" w:space="0" w:color="auto"/>
              <w:right w:val="single" w:sz="4" w:space="0" w:color="auto"/>
            </w:tcBorders>
          </w:tcPr>
          <w:p w:rsidR="00ED1FE0" w:rsidRPr="006C7BC5" w:rsidRDefault="00ED1FE0" w:rsidP="00AC0B6E">
            <w:pPr>
              <w:jc w:val="center"/>
              <w:rPr>
                <w:rFonts w:ascii="Arial" w:hAnsi="Arial" w:cs="Arial"/>
                <w:sz w:val="20"/>
                <w:szCs w:val="20"/>
              </w:rPr>
            </w:pPr>
          </w:p>
        </w:tc>
      </w:tr>
      <w:tr w:rsidR="00ED1FE0" w:rsidRPr="006C7BC5" w:rsidTr="00AC0B6E">
        <w:trPr>
          <w:trHeight w:val="350"/>
        </w:trPr>
        <w:tc>
          <w:tcPr>
            <w:tcW w:w="562" w:type="dxa"/>
            <w:tcBorders>
              <w:top w:val="single" w:sz="4" w:space="0" w:color="auto"/>
              <w:left w:val="single" w:sz="4" w:space="0" w:color="auto"/>
            </w:tcBorders>
            <w:shd w:val="clear" w:color="auto" w:fill="auto"/>
            <w:vAlign w:val="center"/>
          </w:tcPr>
          <w:p w:rsidR="00ED1FE0" w:rsidRPr="006C7BC5" w:rsidRDefault="00ED1FE0" w:rsidP="00AC0B6E">
            <w:pPr>
              <w:jc w:val="center"/>
              <w:rPr>
                <w:rFonts w:ascii="Arial" w:hAnsi="Arial" w:cs="Arial"/>
                <w:sz w:val="20"/>
                <w:szCs w:val="20"/>
              </w:rPr>
            </w:pPr>
          </w:p>
        </w:tc>
        <w:tc>
          <w:tcPr>
            <w:tcW w:w="3326"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378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3780" w:type="dxa"/>
            <w:tcBorders>
              <w:top w:val="single" w:sz="4" w:space="0" w:color="auto"/>
            </w:tcBorders>
          </w:tcPr>
          <w:p w:rsidR="00ED1FE0" w:rsidRPr="006C7BC5" w:rsidRDefault="00ED1FE0" w:rsidP="00AC0B6E">
            <w:pPr>
              <w:jc w:val="center"/>
              <w:rPr>
                <w:rFonts w:ascii="Arial" w:hAnsi="Arial" w:cs="Arial"/>
                <w:sz w:val="20"/>
                <w:szCs w:val="20"/>
              </w:rPr>
            </w:pPr>
          </w:p>
        </w:tc>
        <w:tc>
          <w:tcPr>
            <w:tcW w:w="3240" w:type="dxa"/>
            <w:tcBorders>
              <w:top w:val="single" w:sz="4" w:space="0" w:color="auto"/>
            </w:tcBorders>
          </w:tcPr>
          <w:p w:rsidR="00ED1FE0" w:rsidRPr="006C7BC5" w:rsidRDefault="00ED1FE0" w:rsidP="00AC0B6E">
            <w:pPr>
              <w:jc w:val="center"/>
              <w:rPr>
                <w:rFonts w:ascii="Arial" w:hAnsi="Arial" w:cs="Arial"/>
                <w:sz w:val="20"/>
                <w:szCs w:val="20"/>
              </w:rPr>
            </w:pPr>
          </w:p>
        </w:tc>
      </w:tr>
    </w:tbl>
    <w:p w:rsidR="00ED1FE0" w:rsidRPr="006C7BC5" w:rsidRDefault="00ED1FE0" w:rsidP="00ED1FE0">
      <w:pPr>
        <w:jc w:val="both"/>
        <w:rPr>
          <w:rFonts w:ascii="Arial" w:hAnsi="Arial" w:cs="Arial"/>
          <w:sz w:val="20"/>
          <w:szCs w:val="20"/>
          <w:lang w:val="mn-MN"/>
        </w:rPr>
      </w:pPr>
      <w:r w:rsidRPr="006C7BC5">
        <w:rPr>
          <w:rFonts w:ascii="Arial" w:hAnsi="Arial" w:cs="Arial"/>
          <w:sz w:val="20"/>
          <w:szCs w:val="20"/>
          <w:lang w:val="mn-MN"/>
        </w:rPr>
        <w:t>Тайлбар: Холбоо, нэгдэл, хөдөлгөөн, нутгийн зөвлөлийн тэргүүн, гишүүн, нам, улс төр, олон нийтийн байгууллагын гишүүнчлэлд байсан болон байгаа талаар бичнэ.</w:t>
      </w:r>
    </w:p>
    <w:p w:rsidR="00ED1FE0" w:rsidRPr="006C7BC5" w:rsidRDefault="00ED1FE0" w:rsidP="00ED1FE0">
      <w:pPr>
        <w:jc w:val="both"/>
        <w:rPr>
          <w:rFonts w:ascii="Arial" w:hAnsi="Arial" w:cs="Arial"/>
          <w:sz w:val="20"/>
          <w:szCs w:val="20"/>
          <w:lang w:val="mn-MN"/>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3326"/>
        <w:gridCol w:w="3780"/>
        <w:gridCol w:w="3780"/>
        <w:gridCol w:w="3240"/>
      </w:tblGrid>
      <w:tr w:rsidR="00ED1FE0" w:rsidRPr="006C7BC5" w:rsidTr="00AC0B6E">
        <w:trPr>
          <w:trHeight w:val="467"/>
        </w:trPr>
        <w:tc>
          <w:tcPr>
            <w:tcW w:w="14688" w:type="dxa"/>
            <w:gridSpan w:val="5"/>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lang w:val="mn-MN"/>
              </w:rPr>
            </w:pPr>
            <w:r w:rsidRPr="006C7BC5">
              <w:rPr>
                <w:rFonts w:ascii="Arial" w:hAnsi="Arial" w:cs="Arial"/>
                <w:b/>
                <w:color w:val="FFFFFF"/>
                <w:lang w:val="mn-MN"/>
              </w:rPr>
              <w:t>2.4.</w:t>
            </w:r>
            <w:r w:rsidRPr="006C7BC5">
              <w:rPr>
                <w:rFonts w:ascii="Arial" w:hAnsi="Arial" w:cs="Arial"/>
                <w:b/>
                <w:color w:val="FFFFFF"/>
              </w:rPr>
              <w:t xml:space="preserve"> </w:t>
            </w:r>
            <w:r w:rsidRPr="006C7BC5">
              <w:rPr>
                <w:rFonts w:ascii="Arial" w:hAnsi="Arial" w:cs="Arial"/>
                <w:b/>
                <w:color w:val="FFFFFF"/>
                <w:lang w:val="mn-MN"/>
              </w:rPr>
              <w:t>Төлөөлөл хэрэгжүүлсэн байдал</w:t>
            </w:r>
          </w:p>
        </w:tc>
      </w:tr>
      <w:tr w:rsidR="00ED1FE0" w:rsidRPr="006C7BC5" w:rsidTr="00AC0B6E">
        <w:trPr>
          <w:trHeight w:val="647"/>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w:t>
            </w:r>
          </w:p>
        </w:tc>
        <w:tc>
          <w:tcPr>
            <w:tcW w:w="332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Хувь хүн, хуулийн этгээдийн нэр</w:t>
            </w:r>
          </w:p>
        </w:tc>
        <w:tc>
          <w:tcPr>
            <w:tcW w:w="37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lang w:val="mn-MN"/>
              </w:rPr>
              <w:t>Үйл ажиллагааны чиглэл</w:t>
            </w:r>
          </w:p>
        </w:tc>
        <w:tc>
          <w:tcPr>
            <w:tcW w:w="37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 xml:space="preserve">Төлөөллийг хаана, хэзээ, хэрхэн хэрэгжүүлсэн </w:t>
            </w:r>
          </w:p>
        </w:tc>
        <w:tc>
          <w:tcPr>
            <w:tcW w:w="324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Тайлбар</w:t>
            </w:r>
          </w:p>
        </w:tc>
      </w:tr>
      <w:tr w:rsidR="00ED1FE0" w:rsidRPr="006C7BC5" w:rsidTr="00AC0B6E">
        <w:trPr>
          <w:trHeight w:val="404"/>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32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7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780" w:type="dxa"/>
            <w:tcBorders>
              <w:top w:val="single" w:sz="4" w:space="0" w:color="auto"/>
              <w:left w:val="single" w:sz="4" w:space="0" w:color="auto"/>
              <w:bottom w:val="single" w:sz="4" w:space="0" w:color="auto"/>
              <w:right w:val="single" w:sz="4" w:space="0" w:color="auto"/>
            </w:tcBorders>
          </w:tcPr>
          <w:p w:rsidR="00ED1FE0" w:rsidRPr="006C7BC5" w:rsidRDefault="00ED1FE0" w:rsidP="00AC0B6E">
            <w:pPr>
              <w:jc w:val="center"/>
              <w:rPr>
                <w:rFonts w:ascii="Arial" w:hAnsi="Arial" w:cs="Arial"/>
                <w:sz w:val="20"/>
                <w:szCs w:val="20"/>
              </w:rPr>
            </w:pPr>
          </w:p>
        </w:tc>
        <w:tc>
          <w:tcPr>
            <w:tcW w:w="3240" w:type="dxa"/>
            <w:tcBorders>
              <w:top w:val="single" w:sz="4" w:space="0" w:color="auto"/>
              <w:left w:val="single" w:sz="4" w:space="0" w:color="auto"/>
              <w:bottom w:val="single" w:sz="4" w:space="0" w:color="auto"/>
              <w:right w:val="single" w:sz="4" w:space="0" w:color="auto"/>
            </w:tcBorders>
          </w:tcPr>
          <w:p w:rsidR="00ED1FE0" w:rsidRPr="006C7BC5" w:rsidRDefault="00ED1FE0" w:rsidP="00AC0B6E">
            <w:pPr>
              <w:jc w:val="center"/>
              <w:rPr>
                <w:rFonts w:ascii="Arial" w:hAnsi="Arial" w:cs="Arial"/>
                <w:sz w:val="20"/>
                <w:szCs w:val="20"/>
              </w:rPr>
            </w:pPr>
          </w:p>
        </w:tc>
      </w:tr>
      <w:tr w:rsidR="00ED1FE0" w:rsidRPr="006C7BC5" w:rsidTr="00AC0B6E">
        <w:trPr>
          <w:trHeight w:val="350"/>
        </w:trPr>
        <w:tc>
          <w:tcPr>
            <w:tcW w:w="562" w:type="dxa"/>
            <w:tcBorders>
              <w:top w:val="single" w:sz="4" w:space="0" w:color="auto"/>
              <w:left w:val="single" w:sz="4" w:space="0" w:color="auto"/>
              <w:bottom w:val="single" w:sz="4" w:space="0" w:color="auto"/>
            </w:tcBorders>
            <w:shd w:val="clear" w:color="auto" w:fill="auto"/>
            <w:vAlign w:val="center"/>
          </w:tcPr>
          <w:p w:rsidR="00ED1FE0" w:rsidRPr="006C7BC5" w:rsidRDefault="00ED1FE0" w:rsidP="00AC0B6E">
            <w:pPr>
              <w:jc w:val="center"/>
              <w:rPr>
                <w:rFonts w:ascii="Arial" w:hAnsi="Arial" w:cs="Arial"/>
                <w:sz w:val="20"/>
                <w:szCs w:val="20"/>
              </w:rPr>
            </w:pPr>
          </w:p>
        </w:tc>
        <w:tc>
          <w:tcPr>
            <w:tcW w:w="3326" w:type="dxa"/>
            <w:tcBorders>
              <w:top w:val="single" w:sz="4" w:space="0" w:color="auto"/>
              <w:bottom w:val="single" w:sz="4" w:space="0" w:color="auto"/>
            </w:tcBorders>
            <w:vAlign w:val="center"/>
          </w:tcPr>
          <w:p w:rsidR="00ED1FE0" w:rsidRPr="006C7BC5" w:rsidRDefault="00ED1FE0" w:rsidP="00AC0B6E">
            <w:pPr>
              <w:jc w:val="center"/>
              <w:rPr>
                <w:rFonts w:ascii="Arial" w:hAnsi="Arial" w:cs="Arial"/>
                <w:sz w:val="20"/>
                <w:szCs w:val="20"/>
              </w:rPr>
            </w:pPr>
          </w:p>
        </w:tc>
        <w:tc>
          <w:tcPr>
            <w:tcW w:w="3780" w:type="dxa"/>
            <w:tcBorders>
              <w:top w:val="single" w:sz="4" w:space="0" w:color="auto"/>
              <w:bottom w:val="single" w:sz="4" w:space="0" w:color="auto"/>
            </w:tcBorders>
            <w:vAlign w:val="center"/>
          </w:tcPr>
          <w:p w:rsidR="00ED1FE0" w:rsidRPr="006C7BC5" w:rsidRDefault="00ED1FE0" w:rsidP="00AC0B6E">
            <w:pPr>
              <w:jc w:val="center"/>
              <w:rPr>
                <w:rFonts w:ascii="Arial" w:hAnsi="Arial" w:cs="Arial"/>
                <w:sz w:val="20"/>
                <w:szCs w:val="20"/>
              </w:rPr>
            </w:pPr>
          </w:p>
        </w:tc>
        <w:tc>
          <w:tcPr>
            <w:tcW w:w="3780" w:type="dxa"/>
            <w:tcBorders>
              <w:top w:val="single" w:sz="4" w:space="0" w:color="auto"/>
              <w:bottom w:val="single" w:sz="4" w:space="0" w:color="auto"/>
            </w:tcBorders>
          </w:tcPr>
          <w:p w:rsidR="00ED1FE0" w:rsidRPr="006C7BC5" w:rsidRDefault="00ED1FE0" w:rsidP="00AC0B6E">
            <w:pPr>
              <w:jc w:val="center"/>
              <w:rPr>
                <w:rFonts w:ascii="Arial" w:hAnsi="Arial" w:cs="Arial"/>
                <w:sz w:val="20"/>
                <w:szCs w:val="20"/>
              </w:rPr>
            </w:pPr>
          </w:p>
        </w:tc>
        <w:tc>
          <w:tcPr>
            <w:tcW w:w="3240" w:type="dxa"/>
            <w:tcBorders>
              <w:top w:val="single" w:sz="4" w:space="0" w:color="auto"/>
              <w:bottom w:val="single" w:sz="4" w:space="0" w:color="auto"/>
            </w:tcBorders>
          </w:tcPr>
          <w:p w:rsidR="00ED1FE0" w:rsidRPr="006C7BC5" w:rsidRDefault="00ED1FE0" w:rsidP="00AC0B6E">
            <w:pPr>
              <w:jc w:val="center"/>
              <w:rPr>
                <w:rFonts w:ascii="Arial" w:hAnsi="Arial" w:cs="Arial"/>
                <w:sz w:val="20"/>
                <w:szCs w:val="20"/>
              </w:rPr>
            </w:pPr>
          </w:p>
        </w:tc>
      </w:tr>
    </w:tbl>
    <w:p w:rsidR="00ED1FE0" w:rsidRPr="006C7BC5" w:rsidRDefault="00ED1FE0" w:rsidP="00ED1FE0">
      <w:pPr>
        <w:rPr>
          <w:rFonts w:ascii="Arial" w:hAnsi="Arial" w:cs="Arial"/>
          <w:sz w:val="20"/>
          <w:szCs w:val="20"/>
          <w:lang w:val="mn-MN"/>
        </w:rPr>
      </w:pPr>
      <w:r w:rsidRPr="006C7BC5">
        <w:rPr>
          <w:rFonts w:ascii="Arial" w:hAnsi="Arial" w:cs="Arial"/>
          <w:sz w:val="20"/>
          <w:szCs w:val="20"/>
          <w:lang w:val="mn-MN"/>
        </w:rPr>
        <w:t>Тайлбар: Хувь хүн, хуулийн этгээдийг төлөөлөн тодорхой үйл ажиллагаа, харилцаанд оролцсон талаар бичнэ.</w:t>
      </w:r>
    </w:p>
    <w:p w:rsidR="00ED1FE0" w:rsidRPr="006C7BC5" w:rsidRDefault="00ED1FE0" w:rsidP="00ED1FE0">
      <w:pPr>
        <w:jc w:val="both"/>
        <w:rPr>
          <w:rFonts w:ascii="Arial" w:hAnsi="Arial" w:cs="Arial"/>
          <w:sz w:val="16"/>
          <w:szCs w:val="16"/>
          <w:lang w:val="mn-MN"/>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3236"/>
        <w:gridCol w:w="3330"/>
        <w:gridCol w:w="3150"/>
        <w:gridCol w:w="1980"/>
        <w:gridCol w:w="2430"/>
      </w:tblGrid>
      <w:tr w:rsidR="00ED1FE0" w:rsidRPr="006C7BC5" w:rsidTr="00AC0B6E">
        <w:trPr>
          <w:trHeight w:val="422"/>
        </w:trPr>
        <w:tc>
          <w:tcPr>
            <w:tcW w:w="14688" w:type="dxa"/>
            <w:gridSpan w:val="6"/>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lang w:val="mn-MN"/>
              </w:rPr>
            </w:pPr>
            <w:r w:rsidRPr="006C7BC5">
              <w:rPr>
                <w:rFonts w:ascii="Arial" w:hAnsi="Arial" w:cs="Arial"/>
                <w:b/>
                <w:color w:val="FFFFFF"/>
                <w:lang w:val="mn-MN"/>
              </w:rPr>
              <w:t>2.5.</w:t>
            </w:r>
            <w:r w:rsidRPr="006C7BC5">
              <w:rPr>
                <w:rFonts w:ascii="Arial" w:hAnsi="Arial" w:cs="Arial"/>
                <w:b/>
                <w:color w:val="FFFFFF"/>
              </w:rPr>
              <w:t xml:space="preserve"> </w:t>
            </w:r>
            <w:r w:rsidRPr="006C7BC5">
              <w:rPr>
                <w:rFonts w:ascii="Arial" w:hAnsi="Arial" w:cs="Arial"/>
                <w:b/>
                <w:color w:val="FFFFFF"/>
                <w:lang w:val="mn-MN"/>
              </w:rPr>
              <w:t>Бэлэг, үйлчилгээ, өв залгамжлал, хандив, туслалцаа, хөнгөлөлт</w:t>
            </w:r>
          </w:p>
        </w:tc>
      </w:tr>
      <w:tr w:rsidR="00ED1FE0" w:rsidRPr="006C7BC5" w:rsidTr="00AC0B6E">
        <w:trPr>
          <w:trHeight w:val="530"/>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w:t>
            </w:r>
          </w:p>
        </w:tc>
        <w:tc>
          <w:tcPr>
            <w:tcW w:w="323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lang w:val="mn-MN"/>
              </w:rPr>
              <w:t>Эх сурвалжийн</w:t>
            </w:r>
            <w:r w:rsidRPr="006C7BC5">
              <w:rPr>
                <w:rFonts w:ascii="Arial" w:hAnsi="Arial" w:cs="Arial"/>
                <w:b/>
                <w:sz w:val="20"/>
                <w:szCs w:val="20"/>
              </w:rPr>
              <w:t xml:space="preserve"> нэр, хаяг</w:t>
            </w:r>
          </w:p>
        </w:tc>
        <w:tc>
          <w:tcPr>
            <w:tcW w:w="33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rPr>
              <w:t>Бэлэг</w:t>
            </w:r>
            <w:r w:rsidRPr="006C7BC5">
              <w:rPr>
                <w:rFonts w:ascii="Arial" w:hAnsi="Arial" w:cs="Arial"/>
                <w:b/>
                <w:sz w:val="20"/>
                <w:szCs w:val="20"/>
                <w:lang w:val="mn-MN"/>
              </w:rPr>
              <w:t xml:space="preserve">, үйлчилгээ, өв залгамжлалын төрөл </w:t>
            </w:r>
          </w:p>
        </w:tc>
        <w:tc>
          <w:tcPr>
            <w:tcW w:w="315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 xml:space="preserve">Хандив, туслалцаа, хөнгөлөлтийн  зориулалт </w:t>
            </w:r>
          </w:p>
        </w:tc>
        <w:tc>
          <w:tcPr>
            <w:tcW w:w="19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rPr>
              <w:t>Үнэлгээ /</w:t>
            </w:r>
            <w:r w:rsidRPr="006C7BC5">
              <w:rPr>
                <w:rFonts w:ascii="Arial" w:hAnsi="Arial" w:cs="Arial"/>
                <w:b/>
                <w:sz w:val="20"/>
                <w:szCs w:val="20"/>
                <w:lang w:val="mn-MN"/>
              </w:rPr>
              <w:t>төгрөг</w:t>
            </w:r>
            <w:r w:rsidRPr="006C7BC5">
              <w:rPr>
                <w:rFonts w:ascii="Arial" w:hAnsi="Arial" w:cs="Arial"/>
                <w:b/>
                <w:sz w:val="20"/>
                <w:szCs w:val="20"/>
              </w:rPr>
              <w:t>/</w:t>
            </w:r>
          </w:p>
        </w:tc>
        <w:tc>
          <w:tcPr>
            <w:tcW w:w="24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Тайлбар</w:t>
            </w:r>
          </w:p>
        </w:tc>
      </w:tr>
      <w:tr w:rsidR="00ED1FE0" w:rsidRPr="006C7BC5" w:rsidTr="00AC0B6E">
        <w:trPr>
          <w:trHeight w:val="404"/>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23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3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150" w:type="dxa"/>
            <w:tcBorders>
              <w:top w:val="single" w:sz="4" w:space="0" w:color="auto"/>
              <w:left w:val="single" w:sz="4" w:space="0" w:color="auto"/>
              <w:bottom w:val="single" w:sz="4" w:space="0" w:color="auto"/>
              <w:right w:val="single" w:sz="4" w:space="0" w:color="auto"/>
            </w:tcBorders>
          </w:tcPr>
          <w:p w:rsidR="00ED1FE0" w:rsidRPr="006C7BC5" w:rsidRDefault="00ED1FE0" w:rsidP="00AC0B6E">
            <w:pPr>
              <w:jc w:val="center"/>
              <w:rPr>
                <w:rFonts w:ascii="Arial" w:hAnsi="Arial" w:cs="Arial"/>
                <w:sz w:val="20"/>
                <w:szCs w:val="20"/>
              </w:rPr>
            </w:pPr>
          </w:p>
        </w:tc>
        <w:tc>
          <w:tcPr>
            <w:tcW w:w="19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4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r w:rsidR="00ED1FE0" w:rsidRPr="006C7BC5" w:rsidTr="00AC0B6E">
        <w:trPr>
          <w:trHeight w:val="350"/>
        </w:trPr>
        <w:tc>
          <w:tcPr>
            <w:tcW w:w="562" w:type="dxa"/>
            <w:tcBorders>
              <w:top w:val="single" w:sz="4" w:space="0" w:color="auto"/>
              <w:left w:val="single" w:sz="4" w:space="0" w:color="auto"/>
            </w:tcBorders>
            <w:shd w:val="clear" w:color="auto" w:fill="auto"/>
            <w:vAlign w:val="center"/>
          </w:tcPr>
          <w:p w:rsidR="00ED1FE0" w:rsidRPr="006C7BC5" w:rsidRDefault="00ED1FE0" w:rsidP="00AC0B6E">
            <w:pPr>
              <w:jc w:val="center"/>
              <w:rPr>
                <w:rFonts w:ascii="Arial" w:hAnsi="Arial" w:cs="Arial"/>
                <w:sz w:val="20"/>
                <w:szCs w:val="20"/>
              </w:rPr>
            </w:pPr>
          </w:p>
        </w:tc>
        <w:tc>
          <w:tcPr>
            <w:tcW w:w="3236"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333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3150" w:type="dxa"/>
            <w:tcBorders>
              <w:top w:val="single" w:sz="4" w:space="0" w:color="auto"/>
            </w:tcBorders>
          </w:tcPr>
          <w:p w:rsidR="00ED1FE0" w:rsidRPr="006C7BC5" w:rsidRDefault="00ED1FE0" w:rsidP="00AC0B6E">
            <w:pPr>
              <w:jc w:val="center"/>
              <w:rPr>
                <w:rFonts w:ascii="Arial" w:hAnsi="Arial" w:cs="Arial"/>
                <w:sz w:val="20"/>
                <w:szCs w:val="20"/>
              </w:rPr>
            </w:pPr>
          </w:p>
        </w:tc>
        <w:tc>
          <w:tcPr>
            <w:tcW w:w="198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2430" w:type="dxa"/>
            <w:tcBorders>
              <w:top w:val="single" w:sz="4" w:space="0" w:color="auto"/>
            </w:tcBorders>
            <w:vAlign w:val="center"/>
          </w:tcPr>
          <w:p w:rsidR="00ED1FE0" w:rsidRPr="006C7BC5" w:rsidRDefault="00ED1FE0" w:rsidP="00AC0B6E">
            <w:pPr>
              <w:jc w:val="center"/>
              <w:rPr>
                <w:rFonts w:ascii="Arial" w:hAnsi="Arial" w:cs="Arial"/>
                <w:sz w:val="20"/>
                <w:szCs w:val="20"/>
              </w:rPr>
            </w:pPr>
          </w:p>
        </w:tc>
      </w:tr>
      <w:tr w:rsidR="00ED1FE0" w:rsidRPr="006C7BC5" w:rsidTr="00AC0B6E">
        <w:trPr>
          <w:trHeight w:val="395"/>
        </w:trPr>
        <w:tc>
          <w:tcPr>
            <w:tcW w:w="562" w:type="dxa"/>
            <w:tcBorders>
              <w:left w:val="single" w:sz="4" w:space="0" w:color="auto"/>
            </w:tcBorders>
            <w:shd w:val="clear" w:color="auto" w:fill="auto"/>
            <w:vAlign w:val="center"/>
          </w:tcPr>
          <w:p w:rsidR="00ED1FE0" w:rsidRPr="006C7BC5" w:rsidRDefault="00ED1FE0" w:rsidP="00AC0B6E">
            <w:pPr>
              <w:jc w:val="center"/>
              <w:rPr>
                <w:rFonts w:ascii="Arial" w:hAnsi="Arial" w:cs="Arial"/>
                <w:b/>
                <w:sz w:val="20"/>
                <w:szCs w:val="20"/>
              </w:rPr>
            </w:pPr>
          </w:p>
        </w:tc>
        <w:tc>
          <w:tcPr>
            <w:tcW w:w="3236" w:type="dxa"/>
            <w:tcBorders>
              <w:top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r w:rsidRPr="006C7BC5">
              <w:rPr>
                <w:rFonts w:ascii="Arial" w:hAnsi="Arial" w:cs="Arial"/>
                <w:b/>
                <w:sz w:val="20"/>
                <w:szCs w:val="20"/>
              </w:rPr>
              <w:t>Нийт дүн</w:t>
            </w:r>
          </w:p>
        </w:tc>
        <w:tc>
          <w:tcPr>
            <w:tcW w:w="33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150" w:type="dxa"/>
            <w:tcBorders>
              <w:top w:val="single" w:sz="4" w:space="0" w:color="auto"/>
              <w:left w:val="single" w:sz="4" w:space="0" w:color="auto"/>
              <w:bottom w:val="single" w:sz="4" w:space="0" w:color="auto"/>
              <w:right w:val="single" w:sz="4" w:space="0" w:color="auto"/>
            </w:tcBorders>
          </w:tcPr>
          <w:p w:rsidR="00ED1FE0" w:rsidRPr="006C7BC5" w:rsidRDefault="00ED1FE0" w:rsidP="00AC0B6E">
            <w:pPr>
              <w:jc w:val="center"/>
              <w:rPr>
                <w:rFonts w:ascii="Arial" w:hAnsi="Arial" w:cs="Arial"/>
                <w:sz w:val="20"/>
                <w:szCs w:val="20"/>
              </w:rPr>
            </w:pPr>
          </w:p>
        </w:tc>
        <w:tc>
          <w:tcPr>
            <w:tcW w:w="19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4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bl>
    <w:p w:rsidR="00ED1FE0" w:rsidRPr="006C7BC5" w:rsidRDefault="00ED1FE0" w:rsidP="00ED1FE0">
      <w:pPr>
        <w:jc w:val="both"/>
        <w:rPr>
          <w:rFonts w:ascii="Arial" w:hAnsi="Arial" w:cs="Arial"/>
          <w:sz w:val="20"/>
          <w:szCs w:val="20"/>
          <w:lang w:val="mn-MN"/>
        </w:rPr>
      </w:pPr>
      <w:r w:rsidRPr="006C7BC5">
        <w:rPr>
          <w:rFonts w:ascii="Arial" w:hAnsi="Arial" w:cs="Arial"/>
          <w:sz w:val="18"/>
          <w:szCs w:val="18"/>
        </w:rPr>
        <w:t xml:space="preserve">Тайлбар: Тухайн албан тушаалтны нэг </w:t>
      </w:r>
      <w:r w:rsidRPr="006C7BC5">
        <w:rPr>
          <w:rFonts w:ascii="Arial" w:hAnsi="Arial" w:cs="Arial"/>
          <w:sz w:val="18"/>
          <w:szCs w:val="18"/>
          <w:lang w:val="mn-MN"/>
        </w:rPr>
        <w:t>сарын цалингаас дээш хэмжээний бэлэг, үйлчилгээ авсныг бичнэ. Хууль ёсны өв залгамжлалаар хүлээн авсан буюу авах хөрөнгийн талаар мэдүүлнэ.</w:t>
      </w:r>
    </w:p>
    <w:p w:rsidR="00ED1FE0" w:rsidRPr="006C7BC5" w:rsidRDefault="00ED1FE0" w:rsidP="00ED1FE0">
      <w:pPr>
        <w:rPr>
          <w:rFonts w:ascii="Arial" w:hAnsi="Arial" w:cs="Arial"/>
          <w:sz w:val="20"/>
          <w:szCs w:val="20"/>
          <w:lang w:val="mn-MN"/>
        </w:rPr>
      </w:pPr>
    </w:p>
    <w:p w:rsidR="00ED1FE0" w:rsidRPr="006C7BC5" w:rsidRDefault="00ED1FE0" w:rsidP="00ED1FE0">
      <w:pPr>
        <w:rPr>
          <w:rFonts w:ascii="Arial" w:hAnsi="Arial" w:cs="Arial"/>
          <w:sz w:val="20"/>
          <w:szCs w:val="20"/>
        </w:rPr>
      </w:pPr>
    </w:p>
    <w:p w:rsidR="00ED1FE0" w:rsidRPr="006C7BC5" w:rsidRDefault="00ED1FE0" w:rsidP="00ED1FE0">
      <w:pPr>
        <w:rPr>
          <w:rFonts w:ascii="Arial" w:hAnsi="Arial" w:cs="Arial"/>
          <w:sz w:val="20"/>
          <w:szCs w:val="20"/>
        </w:rPr>
      </w:pPr>
    </w:p>
    <w:p w:rsidR="00ED1FE0" w:rsidRPr="006C7BC5" w:rsidRDefault="00ED1FE0" w:rsidP="00ED1FE0">
      <w:pPr>
        <w:rPr>
          <w:rFonts w:ascii="Arial" w:hAnsi="Arial" w:cs="Arial"/>
          <w:sz w:val="20"/>
          <w:szCs w:val="20"/>
        </w:rPr>
      </w:pPr>
    </w:p>
    <w:p w:rsidR="00ED1FE0" w:rsidRPr="006C7BC5" w:rsidRDefault="00ED1FE0" w:rsidP="00ED1FE0">
      <w:pPr>
        <w:rPr>
          <w:rFonts w:ascii="Arial" w:hAnsi="Arial" w:cs="Arial"/>
          <w:sz w:val="20"/>
          <w:szCs w:val="20"/>
        </w:rPr>
      </w:pPr>
    </w:p>
    <w:p w:rsidR="00ED1FE0" w:rsidRPr="006C7BC5" w:rsidRDefault="00ED1FE0" w:rsidP="00ED1FE0">
      <w:pPr>
        <w:rPr>
          <w:rFonts w:ascii="Arial" w:hAnsi="Arial" w:cs="Arial"/>
          <w:sz w:val="20"/>
          <w:szCs w:val="20"/>
          <w:lang w:val="mn-MN"/>
        </w:rPr>
      </w:pPr>
    </w:p>
    <w:p w:rsidR="00ED1FE0" w:rsidRPr="006C7BC5" w:rsidRDefault="00ED1FE0" w:rsidP="00ED1FE0">
      <w:pPr>
        <w:rPr>
          <w:rFonts w:ascii="Arial" w:hAnsi="Arial" w:cs="Arial"/>
          <w:sz w:val="20"/>
          <w:szCs w:val="20"/>
          <w:lang w:val="mn-MN"/>
        </w:rPr>
      </w:pPr>
    </w:p>
    <w:p w:rsidR="00ED1FE0" w:rsidRPr="006C7BC5" w:rsidRDefault="00ED1FE0" w:rsidP="00ED1FE0">
      <w:pPr>
        <w:rPr>
          <w:rFonts w:ascii="Arial" w:hAnsi="Arial" w:cs="Arial"/>
          <w:sz w:val="20"/>
          <w:szCs w:val="20"/>
        </w:rPr>
      </w:pPr>
    </w:p>
    <w:p w:rsidR="00ED1FE0" w:rsidRPr="006C7BC5" w:rsidRDefault="00ED1FE0" w:rsidP="00ED1FE0">
      <w:pPr>
        <w:rPr>
          <w:rFonts w:ascii="Arial" w:hAnsi="Arial" w:cs="Arial"/>
          <w:sz w:val="20"/>
          <w:szCs w:val="20"/>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2606"/>
        <w:gridCol w:w="5220"/>
        <w:gridCol w:w="3600"/>
        <w:gridCol w:w="2700"/>
      </w:tblGrid>
      <w:tr w:rsidR="00ED1FE0" w:rsidRPr="006C7BC5" w:rsidTr="00AC0B6E">
        <w:trPr>
          <w:trHeight w:val="413"/>
        </w:trPr>
        <w:tc>
          <w:tcPr>
            <w:tcW w:w="14688" w:type="dxa"/>
            <w:gridSpan w:val="5"/>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lang w:val="mn-MN"/>
              </w:rPr>
            </w:pPr>
            <w:r w:rsidRPr="006C7BC5">
              <w:rPr>
                <w:rFonts w:ascii="Arial" w:hAnsi="Arial" w:cs="Arial"/>
                <w:b/>
                <w:color w:val="FFFFFF"/>
                <w:lang w:val="mn-MN"/>
              </w:rPr>
              <w:lastRenderedPageBreak/>
              <w:t>2.6.</w:t>
            </w:r>
            <w:r w:rsidRPr="006C7BC5">
              <w:rPr>
                <w:rFonts w:ascii="Arial" w:hAnsi="Arial" w:cs="Arial"/>
                <w:b/>
                <w:color w:val="FFFFFF"/>
              </w:rPr>
              <w:t xml:space="preserve"> </w:t>
            </w:r>
            <w:r w:rsidRPr="006C7BC5">
              <w:rPr>
                <w:rFonts w:ascii="Arial" w:hAnsi="Arial" w:cs="Arial"/>
                <w:b/>
                <w:color w:val="FFFFFF"/>
                <w:lang w:val="mn-MN"/>
              </w:rPr>
              <w:t>Урьдчилсан мэдүүлэг, бусад мэдэгдэл, тайлбар гаргасан байдал</w:t>
            </w:r>
          </w:p>
        </w:tc>
      </w:tr>
      <w:tr w:rsidR="00ED1FE0" w:rsidRPr="006C7BC5" w:rsidTr="00AC0B6E">
        <w:trPr>
          <w:trHeight w:val="710"/>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w:t>
            </w:r>
          </w:p>
        </w:tc>
        <w:tc>
          <w:tcPr>
            <w:tcW w:w="260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Мэдүүлэг, мэдэгдлийн нэр</w:t>
            </w:r>
          </w:p>
        </w:tc>
        <w:tc>
          <w:tcPr>
            <w:tcW w:w="522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Мэдүүлэг, мэдэгдэл, тайлбарыг хэзээ, хаана, хэнд гаргасан /</w:t>
            </w:r>
            <w:r w:rsidRPr="006C7BC5">
              <w:rPr>
                <w:rFonts w:ascii="Arial" w:hAnsi="Arial" w:cs="Arial"/>
                <w:sz w:val="20"/>
                <w:szCs w:val="20"/>
                <w:lang w:val="mn-MN"/>
              </w:rPr>
              <w:t>Байгууллага, албан тушаалтан</w:t>
            </w:r>
            <w:r w:rsidRPr="006C7BC5">
              <w:rPr>
                <w:rFonts w:ascii="Arial" w:hAnsi="Arial" w:cs="Arial"/>
                <w:b/>
                <w:sz w:val="20"/>
                <w:szCs w:val="20"/>
                <w:lang w:val="mn-MN"/>
              </w:rPr>
              <w:t>/</w:t>
            </w:r>
          </w:p>
        </w:tc>
        <w:tc>
          <w:tcPr>
            <w:tcW w:w="360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Гаргах болсон шалтгаан, нөхцөл</w:t>
            </w:r>
          </w:p>
        </w:tc>
        <w:tc>
          <w:tcPr>
            <w:tcW w:w="270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Товч утга</w:t>
            </w:r>
          </w:p>
        </w:tc>
      </w:tr>
      <w:tr w:rsidR="00ED1FE0" w:rsidRPr="006C7BC5" w:rsidTr="00AC0B6E">
        <w:trPr>
          <w:trHeight w:val="404"/>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60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522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600" w:type="dxa"/>
            <w:tcBorders>
              <w:top w:val="single" w:sz="4" w:space="0" w:color="auto"/>
              <w:left w:val="single" w:sz="4" w:space="0" w:color="auto"/>
              <w:bottom w:val="single" w:sz="4" w:space="0" w:color="auto"/>
              <w:right w:val="single" w:sz="4" w:space="0" w:color="auto"/>
            </w:tcBorders>
          </w:tcPr>
          <w:p w:rsidR="00ED1FE0" w:rsidRPr="006C7BC5" w:rsidRDefault="00ED1FE0" w:rsidP="00AC0B6E">
            <w:pPr>
              <w:jc w:val="center"/>
              <w:rPr>
                <w:rFonts w:ascii="Arial" w:hAnsi="Arial" w:cs="Arial"/>
                <w:sz w:val="20"/>
                <w:szCs w:val="20"/>
              </w:rPr>
            </w:pPr>
          </w:p>
        </w:tc>
        <w:tc>
          <w:tcPr>
            <w:tcW w:w="270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r w:rsidR="00ED1FE0" w:rsidRPr="006C7BC5" w:rsidTr="00AC0B6E">
        <w:trPr>
          <w:trHeight w:val="350"/>
        </w:trPr>
        <w:tc>
          <w:tcPr>
            <w:tcW w:w="562" w:type="dxa"/>
            <w:tcBorders>
              <w:top w:val="single" w:sz="4" w:space="0" w:color="auto"/>
              <w:left w:val="single" w:sz="4" w:space="0" w:color="auto"/>
            </w:tcBorders>
            <w:shd w:val="clear" w:color="auto" w:fill="auto"/>
            <w:vAlign w:val="center"/>
          </w:tcPr>
          <w:p w:rsidR="00ED1FE0" w:rsidRPr="006C7BC5" w:rsidRDefault="00ED1FE0" w:rsidP="00AC0B6E">
            <w:pPr>
              <w:jc w:val="center"/>
              <w:rPr>
                <w:rFonts w:ascii="Arial" w:hAnsi="Arial" w:cs="Arial"/>
                <w:sz w:val="20"/>
                <w:szCs w:val="20"/>
              </w:rPr>
            </w:pPr>
          </w:p>
        </w:tc>
        <w:tc>
          <w:tcPr>
            <w:tcW w:w="2606"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522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3600" w:type="dxa"/>
            <w:tcBorders>
              <w:top w:val="single" w:sz="4" w:space="0" w:color="auto"/>
            </w:tcBorders>
          </w:tcPr>
          <w:p w:rsidR="00ED1FE0" w:rsidRPr="006C7BC5" w:rsidRDefault="00ED1FE0" w:rsidP="00AC0B6E">
            <w:pPr>
              <w:jc w:val="center"/>
              <w:rPr>
                <w:rFonts w:ascii="Arial" w:hAnsi="Arial" w:cs="Arial"/>
                <w:sz w:val="20"/>
                <w:szCs w:val="20"/>
              </w:rPr>
            </w:pPr>
          </w:p>
        </w:tc>
        <w:tc>
          <w:tcPr>
            <w:tcW w:w="2700" w:type="dxa"/>
            <w:tcBorders>
              <w:top w:val="single" w:sz="4" w:space="0" w:color="auto"/>
            </w:tcBorders>
            <w:vAlign w:val="center"/>
          </w:tcPr>
          <w:p w:rsidR="00ED1FE0" w:rsidRPr="006C7BC5" w:rsidRDefault="00ED1FE0" w:rsidP="00AC0B6E">
            <w:pPr>
              <w:jc w:val="center"/>
              <w:rPr>
                <w:rFonts w:ascii="Arial" w:hAnsi="Arial" w:cs="Arial"/>
                <w:sz w:val="20"/>
                <w:szCs w:val="20"/>
              </w:rPr>
            </w:pPr>
          </w:p>
        </w:tc>
      </w:tr>
    </w:tbl>
    <w:p w:rsidR="00ED1FE0" w:rsidRPr="006C7BC5" w:rsidRDefault="00ED1FE0" w:rsidP="00ED1FE0">
      <w:pPr>
        <w:rPr>
          <w:rFonts w:ascii="Arial" w:hAnsi="Arial" w:cs="Arial"/>
          <w:sz w:val="20"/>
          <w:szCs w:val="20"/>
          <w:lang w:val="mn-MN"/>
        </w:rPr>
      </w:pPr>
      <w:r w:rsidRPr="006C7BC5">
        <w:rPr>
          <w:rFonts w:ascii="Arial" w:hAnsi="Arial" w:cs="Arial"/>
          <w:sz w:val="20"/>
          <w:szCs w:val="20"/>
          <w:lang w:val="mn-MN"/>
        </w:rPr>
        <w:t>Тайлбар: Тухайн жилд нийтийн албанд томилогдохоор нэр дэвшихдээ гаргасан урьдчилсан мэдүүлэг, бусад мэдэгдэл, тайлбар гаргасан тухай бичнэ.</w:t>
      </w:r>
    </w:p>
    <w:p w:rsidR="00ED1FE0" w:rsidRPr="006C7BC5" w:rsidRDefault="00ED1FE0" w:rsidP="00ED1FE0">
      <w:pPr>
        <w:rPr>
          <w:rFonts w:ascii="Arial" w:hAnsi="Arial" w:cs="Arial"/>
          <w:sz w:val="20"/>
          <w:szCs w:val="20"/>
          <w:lang w:val="mn-MN"/>
        </w:rPr>
      </w:pPr>
    </w:p>
    <w:tbl>
      <w:tblPr>
        <w:tblStyle w:val="TableGrid"/>
        <w:tblW w:w="0" w:type="auto"/>
        <w:tblLook w:val="04A0" w:firstRow="1" w:lastRow="0" w:firstColumn="1" w:lastColumn="0" w:noHBand="0" w:noVBand="1"/>
      </w:tblPr>
      <w:tblGrid>
        <w:gridCol w:w="14818"/>
      </w:tblGrid>
      <w:tr w:rsidR="00ED1FE0" w:rsidRPr="006C7BC5" w:rsidTr="00AC0B6E">
        <w:tc>
          <w:tcPr>
            <w:tcW w:w="14818" w:type="dxa"/>
            <w:shd w:val="clear" w:color="auto" w:fill="595959" w:themeFill="text1" w:themeFillTint="A6"/>
          </w:tcPr>
          <w:p w:rsidR="00ED1FE0" w:rsidRPr="006C7BC5" w:rsidRDefault="00ED1FE0" w:rsidP="00AC0B6E">
            <w:pPr>
              <w:rPr>
                <w:rFonts w:ascii="Arial" w:hAnsi="Arial" w:cs="Arial"/>
                <w:color w:val="FFFFFF" w:themeColor="background1"/>
                <w:lang w:val="mn-MN"/>
              </w:rPr>
            </w:pPr>
            <w:r w:rsidRPr="006C7BC5">
              <w:rPr>
                <w:rFonts w:ascii="Arial" w:hAnsi="Arial" w:cs="Arial"/>
                <w:b/>
                <w:color w:val="FFFFFF" w:themeColor="background1"/>
                <w:lang w:val="mn-MN"/>
              </w:rPr>
              <w:t>2.7. Албан тушаалын бүрэн эрхийнхээ дагуу олж авсан мэдээллийг хууль бусаар задруулах, албан үүрэгтээ хамааралгүй байдлаар ашиглахгүйг мэдэгдье.</w:t>
            </w:r>
          </w:p>
        </w:tc>
      </w:tr>
      <w:tr w:rsidR="00ED1FE0" w:rsidRPr="006C7BC5" w:rsidTr="00AC0B6E">
        <w:trPr>
          <w:trHeight w:val="512"/>
        </w:trPr>
        <w:tc>
          <w:tcPr>
            <w:tcW w:w="14818" w:type="dxa"/>
            <w:shd w:val="clear" w:color="auto" w:fill="FFFFFF" w:themeFill="background1"/>
          </w:tcPr>
          <w:p w:rsidR="00ED1FE0" w:rsidRPr="006C7BC5" w:rsidRDefault="00ED1FE0" w:rsidP="00AC0B6E">
            <w:pPr>
              <w:spacing w:after="240"/>
              <w:rPr>
                <w:rFonts w:ascii="Arial" w:hAnsi="Arial" w:cs="Arial"/>
                <w:b/>
                <w:color w:val="auto"/>
                <w:lang w:val="mn-MN"/>
              </w:rPr>
            </w:pPr>
            <w:r w:rsidRPr="006C7BC5">
              <w:rPr>
                <w:rFonts w:ascii="Arial" w:hAnsi="Arial" w:cs="Arial"/>
                <w:b/>
                <w:color w:val="auto"/>
                <w:lang w:val="mn-MN"/>
              </w:rPr>
              <w:t>Гарын үсэг:</w:t>
            </w:r>
          </w:p>
        </w:tc>
      </w:tr>
    </w:tbl>
    <w:p w:rsidR="00ED1FE0" w:rsidRPr="006C7BC5" w:rsidRDefault="00ED1FE0" w:rsidP="00ED1FE0">
      <w:pPr>
        <w:rPr>
          <w:rFonts w:ascii="Arial" w:hAnsi="Arial" w:cs="Arial"/>
        </w:rPr>
      </w:pPr>
    </w:p>
    <w:p w:rsidR="00ED1FE0" w:rsidRPr="006C7BC5" w:rsidRDefault="00ED1FE0" w:rsidP="00ED1FE0">
      <w:pPr>
        <w:rPr>
          <w:rFonts w:ascii="Arial" w:hAnsi="Arial" w:cs="Arial"/>
          <w:b/>
        </w:rPr>
      </w:pPr>
      <w:r w:rsidRPr="006C7BC5">
        <w:rPr>
          <w:rFonts w:ascii="Arial" w:hAnsi="Arial" w:cs="Arial"/>
          <w:b/>
          <w:lang w:val="mn-MN"/>
        </w:rPr>
        <w:t>Гурав. Хөрөнгө, о</w:t>
      </w:r>
      <w:r w:rsidRPr="006C7BC5">
        <w:rPr>
          <w:rFonts w:ascii="Arial" w:hAnsi="Arial" w:cs="Arial"/>
          <w:b/>
        </w:rPr>
        <w:t>рлого:</w:t>
      </w:r>
    </w:p>
    <w:p w:rsidR="00ED1FE0" w:rsidRPr="006C7BC5" w:rsidRDefault="00ED1FE0" w:rsidP="00ED1FE0">
      <w:pPr>
        <w:rPr>
          <w:rFonts w:ascii="Arial" w:hAnsi="Arial" w:cs="Arial"/>
          <w:b/>
          <w:sz w:val="22"/>
          <w:szCs w:val="22"/>
        </w:rPr>
      </w:pP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48"/>
        <w:gridCol w:w="7379"/>
        <w:gridCol w:w="1801"/>
        <w:gridCol w:w="2598"/>
        <w:gridCol w:w="2262"/>
      </w:tblGrid>
      <w:tr w:rsidR="00ED1FE0" w:rsidRPr="006C7BC5" w:rsidTr="00AC0B6E">
        <w:trPr>
          <w:trHeight w:val="379"/>
        </w:trPr>
        <w:tc>
          <w:tcPr>
            <w:tcW w:w="14688" w:type="dxa"/>
            <w:gridSpan w:val="5"/>
            <w:shd w:val="clear" w:color="auto" w:fill="595959"/>
            <w:vAlign w:val="center"/>
          </w:tcPr>
          <w:p w:rsidR="00ED1FE0" w:rsidRPr="006C7BC5" w:rsidRDefault="00ED1FE0" w:rsidP="00AC0B6E">
            <w:pPr>
              <w:rPr>
                <w:rFonts w:ascii="Arial" w:hAnsi="Arial" w:cs="Arial"/>
                <w:b/>
                <w:color w:val="FFFFFF"/>
                <w:sz w:val="20"/>
                <w:szCs w:val="20"/>
              </w:rPr>
            </w:pPr>
            <w:r w:rsidRPr="006C7BC5">
              <w:rPr>
                <w:rFonts w:ascii="Arial" w:hAnsi="Arial" w:cs="Arial"/>
                <w:b/>
                <w:color w:val="FFFFFF"/>
                <w:lang w:val="mn-MN"/>
              </w:rPr>
              <w:t>3</w:t>
            </w:r>
            <w:r w:rsidRPr="006C7BC5">
              <w:rPr>
                <w:rFonts w:ascii="Arial" w:hAnsi="Arial" w:cs="Arial"/>
                <w:b/>
                <w:color w:val="FFFFFF"/>
              </w:rPr>
              <w:t>.</w:t>
            </w:r>
            <w:r w:rsidRPr="006C7BC5">
              <w:rPr>
                <w:rFonts w:ascii="Arial" w:hAnsi="Arial" w:cs="Arial"/>
                <w:b/>
                <w:color w:val="FFFFFF"/>
                <w:lang w:val="mn-MN"/>
              </w:rPr>
              <w:t xml:space="preserve">1. </w:t>
            </w:r>
            <w:r w:rsidRPr="006C7BC5">
              <w:rPr>
                <w:rFonts w:ascii="Arial" w:hAnsi="Arial" w:cs="Arial"/>
                <w:b/>
                <w:color w:val="FFFFFF"/>
              </w:rPr>
              <w:t xml:space="preserve"> Орлого                                                                                             </w:t>
            </w:r>
            <w:r w:rsidRPr="006C7BC5">
              <w:rPr>
                <w:rFonts w:ascii="Arial" w:hAnsi="Arial" w:cs="Arial"/>
                <w:b/>
                <w:color w:val="FFFFFF"/>
                <w:lang w:val="mn-MN"/>
              </w:rPr>
              <w:t xml:space="preserve">                                                                                   </w:t>
            </w:r>
            <w:r w:rsidRPr="006C7BC5">
              <w:rPr>
                <w:rFonts w:ascii="Arial" w:hAnsi="Arial" w:cs="Arial"/>
                <w:b/>
                <w:color w:val="FFFFFF"/>
              </w:rPr>
              <w:t>/</w:t>
            </w:r>
            <w:r w:rsidRPr="006C7BC5">
              <w:rPr>
                <w:rFonts w:ascii="Arial" w:hAnsi="Arial" w:cs="Arial"/>
                <w:b/>
                <w:color w:val="FFFFFF"/>
                <w:sz w:val="20"/>
                <w:szCs w:val="20"/>
                <w:lang w:val="mn-MN"/>
              </w:rPr>
              <w:t>төгрөгөөр</w:t>
            </w:r>
            <w:r w:rsidRPr="006C7BC5">
              <w:rPr>
                <w:rFonts w:ascii="Arial" w:hAnsi="Arial" w:cs="Arial"/>
                <w:b/>
                <w:color w:val="FFFFFF"/>
                <w:sz w:val="20"/>
                <w:szCs w:val="20"/>
              </w:rPr>
              <w:t>/</w:t>
            </w:r>
          </w:p>
        </w:tc>
      </w:tr>
      <w:tr w:rsidR="00ED1FE0" w:rsidRPr="006C7BC5" w:rsidTr="00AC0B6E">
        <w:trPr>
          <w:trHeight w:val="260"/>
        </w:trPr>
        <w:tc>
          <w:tcPr>
            <w:tcW w:w="648" w:type="dxa"/>
            <w:vMerge w:val="restart"/>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w:t>
            </w:r>
          </w:p>
        </w:tc>
        <w:tc>
          <w:tcPr>
            <w:tcW w:w="7379" w:type="dxa"/>
            <w:vMerge w:val="restart"/>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Орлогын төрөл</w:t>
            </w:r>
          </w:p>
        </w:tc>
        <w:tc>
          <w:tcPr>
            <w:tcW w:w="4399" w:type="dxa"/>
            <w:gridSpan w:val="2"/>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Орлогын дүн</w:t>
            </w:r>
          </w:p>
        </w:tc>
        <w:tc>
          <w:tcPr>
            <w:tcW w:w="2262" w:type="dxa"/>
            <w:vMerge w:val="restart"/>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Орлогын эх үүсвэр</w:t>
            </w:r>
          </w:p>
        </w:tc>
      </w:tr>
      <w:tr w:rsidR="00ED1FE0" w:rsidRPr="006C7BC5" w:rsidTr="00AC0B6E">
        <w:trPr>
          <w:trHeight w:val="260"/>
        </w:trPr>
        <w:tc>
          <w:tcPr>
            <w:tcW w:w="648" w:type="dxa"/>
            <w:vMerge/>
          </w:tcPr>
          <w:p w:rsidR="00ED1FE0" w:rsidRPr="006C7BC5" w:rsidRDefault="00ED1FE0" w:rsidP="00AC0B6E">
            <w:pPr>
              <w:rPr>
                <w:rFonts w:ascii="Arial" w:hAnsi="Arial" w:cs="Arial"/>
                <w:sz w:val="20"/>
                <w:szCs w:val="20"/>
              </w:rPr>
            </w:pPr>
          </w:p>
        </w:tc>
        <w:tc>
          <w:tcPr>
            <w:tcW w:w="7379" w:type="dxa"/>
            <w:vMerge/>
          </w:tcPr>
          <w:p w:rsidR="00ED1FE0" w:rsidRPr="006C7BC5" w:rsidRDefault="00ED1FE0" w:rsidP="00AC0B6E">
            <w:pPr>
              <w:rPr>
                <w:rFonts w:ascii="Arial" w:hAnsi="Arial" w:cs="Arial"/>
                <w:sz w:val="20"/>
                <w:szCs w:val="20"/>
              </w:rPr>
            </w:pPr>
          </w:p>
        </w:tc>
        <w:tc>
          <w:tcPr>
            <w:tcW w:w="1801" w:type="dxa"/>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өөрийн</w:t>
            </w:r>
          </w:p>
        </w:tc>
        <w:tc>
          <w:tcPr>
            <w:tcW w:w="2598" w:type="dxa"/>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гэр бүлийн гишүүний</w:t>
            </w:r>
          </w:p>
        </w:tc>
        <w:tc>
          <w:tcPr>
            <w:tcW w:w="2262" w:type="dxa"/>
            <w:vMerge/>
            <w:vAlign w:val="center"/>
          </w:tcPr>
          <w:p w:rsidR="00ED1FE0" w:rsidRPr="006C7BC5" w:rsidRDefault="00ED1FE0" w:rsidP="00AC0B6E">
            <w:pPr>
              <w:jc w:val="center"/>
              <w:rPr>
                <w:rFonts w:ascii="Arial" w:hAnsi="Arial" w:cs="Arial"/>
                <w:b/>
                <w:sz w:val="20"/>
                <w:szCs w:val="20"/>
              </w:rPr>
            </w:pPr>
          </w:p>
        </w:tc>
      </w:tr>
      <w:tr w:rsidR="00ED1FE0" w:rsidRPr="006C7BC5" w:rsidTr="00AC0B6E">
        <w:trPr>
          <w:trHeight w:val="530"/>
        </w:trPr>
        <w:tc>
          <w:tcPr>
            <w:tcW w:w="648" w:type="dxa"/>
            <w:vAlign w:val="center"/>
          </w:tcPr>
          <w:p w:rsidR="00ED1FE0" w:rsidRPr="006C7BC5" w:rsidRDefault="00ED1FE0" w:rsidP="00AC0B6E">
            <w:pPr>
              <w:jc w:val="center"/>
              <w:rPr>
                <w:rFonts w:ascii="Arial" w:hAnsi="Arial" w:cs="Arial"/>
                <w:sz w:val="20"/>
                <w:szCs w:val="20"/>
                <w:lang w:val="mn-MN"/>
              </w:rPr>
            </w:pPr>
            <w:r w:rsidRPr="006C7BC5">
              <w:rPr>
                <w:rFonts w:ascii="Arial" w:hAnsi="Arial" w:cs="Arial"/>
                <w:sz w:val="20"/>
                <w:szCs w:val="20"/>
                <w:lang w:val="mn-MN"/>
              </w:rPr>
              <w:t>1</w:t>
            </w:r>
          </w:p>
        </w:tc>
        <w:tc>
          <w:tcPr>
            <w:tcW w:w="7379" w:type="dxa"/>
            <w:vAlign w:val="center"/>
          </w:tcPr>
          <w:p w:rsidR="00ED1FE0" w:rsidRPr="006C7BC5" w:rsidRDefault="00ED1FE0" w:rsidP="00AC0B6E">
            <w:pPr>
              <w:jc w:val="both"/>
              <w:rPr>
                <w:rFonts w:ascii="Arial" w:hAnsi="Arial" w:cs="Arial"/>
                <w:sz w:val="20"/>
                <w:szCs w:val="20"/>
              </w:rPr>
            </w:pPr>
            <w:r w:rsidRPr="006C7BC5">
              <w:rPr>
                <w:rFonts w:ascii="Arial" w:hAnsi="Arial" w:cs="Arial"/>
                <w:sz w:val="20"/>
                <w:szCs w:val="20"/>
              </w:rPr>
              <w:t>Үндсэн цалин,  хөдөлмөрийн хөлс</w:t>
            </w:r>
            <w:r w:rsidRPr="006C7BC5">
              <w:rPr>
                <w:rFonts w:ascii="Arial" w:hAnsi="Arial" w:cs="Arial"/>
                <w:sz w:val="20"/>
                <w:szCs w:val="20"/>
                <w:lang w:val="mn-MN"/>
              </w:rPr>
              <w:t xml:space="preserve"> болон тэдгээртэй адилтгах хөдөлмөр эрхлэлтийн орлого</w:t>
            </w:r>
            <w:r w:rsidRPr="006C7BC5">
              <w:rPr>
                <w:rFonts w:ascii="Arial" w:hAnsi="Arial" w:cs="Arial"/>
                <w:sz w:val="20"/>
                <w:szCs w:val="20"/>
              </w:rPr>
              <w:t xml:space="preserve"> </w:t>
            </w:r>
          </w:p>
        </w:tc>
        <w:tc>
          <w:tcPr>
            <w:tcW w:w="1801" w:type="dxa"/>
          </w:tcPr>
          <w:p w:rsidR="00ED1FE0" w:rsidRPr="006C7BC5" w:rsidRDefault="00ED1FE0" w:rsidP="00AC0B6E">
            <w:pPr>
              <w:rPr>
                <w:rFonts w:ascii="Arial" w:hAnsi="Arial" w:cs="Arial"/>
                <w:sz w:val="20"/>
                <w:szCs w:val="20"/>
              </w:rPr>
            </w:pPr>
          </w:p>
        </w:tc>
        <w:tc>
          <w:tcPr>
            <w:tcW w:w="2598" w:type="dxa"/>
          </w:tcPr>
          <w:p w:rsidR="00ED1FE0" w:rsidRPr="006C7BC5" w:rsidRDefault="00ED1FE0" w:rsidP="00AC0B6E">
            <w:pPr>
              <w:rPr>
                <w:rFonts w:ascii="Arial" w:hAnsi="Arial" w:cs="Arial"/>
                <w:sz w:val="20"/>
                <w:szCs w:val="20"/>
              </w:rPr>
            </w:pPr>
          </w:p>
        </w:tc>
        <w:tc>
          <w:tcPr>
            <w:tcW w:w="2262" w:type="dxa"/>
          </w:tcPr>
          <w:p w:rsidR="00ED1FE0" w:rsidRPr="006C7BC5" w:rsidRDefault="00ED1FE0" w:rsidP="00AC0B6E">
            <w:pPr>
              <w:rPr>
                <w:rFonts w:ascii="Arial" w:hAnsi="Arial" w:cs="Arial"/>
                <w:sz w:val="20"/>
                <w:szCs w:val="20"/>
              </w:rPr>
            </w:pPr>
          </w:p>
        </w:tc>
      </w:tr>
      <w:tr w:rsidR="00ED1FE0" w:rsidRPr="006C7BC5" w:rsidTr="00AC0B6E">
        <w:trPr>
          <w:trHeight w:val="620"/>
        </w:trPr>
        <w:tc>
          <w:tcPr>
            <w:tcW w:w="648" w:type="dxa"/>
            <w:vAlign w:val="center"/>
          </w:tcPr>
          <w:p w:rsidR="00ED1FE0" w:rsidRPr="006C7BC5" w:rsidRDefault="00ED1FE0" w:rsidP="00AC0B6E">
            <w:pPr>
              <w:jc w:val="center"/>
              <w:rPr>
                <w:rFonts w:ascii="Arial" w:hAnsi="Arial" w:cs="Arial"/>
                <w:sz w:val="20"/>
                <w:szCs w:val="20"/>
                <w:lang w:val="mn-MN"/>
              </w:rPr>
            </w:pPr>
            <w:r w:rsidRPr="006C7BC5">
              <w:rPr>
                <w:rFonts w:ascii="Arial" w:hAnsi="Arial" w:cs="Arial"/>
                <w:sz w:val="20"/>
                <w:szCs w:val="20"/>
                <w:lang w:val="mn-MN"/>
              </w:rPr>
              <w:t>2</w:t>
            </w:r>
          </w:p>
        </w:tc>
        <w:tc>
          <w:tcPr>
            <w:tcW w:w="7379" w:type="dxa"/>
            <w:vAlign w:val="center"/>
          </w:tcPr>
          <w:p w:rsidR="00ED1FE0" w:rsidRPr="006C7BC5" w:rsidRDefault="00ED1FE0" w:rsidP="00AC0B6E">
            <w:pPr>
              <w:jc w:val="both"/>
              <w:rPr>
                <w:rFonts w:ascii="Arial" w:hAnsi="Arial" w:cs="Arial"/>
                <w:sz w:val="20"/>
                <w:szCs w:val="20"/>
              </w:rPr>
            </w:pPr>
            <w:r w:rsidRPr="006C7BC5">
              <w:rPr>
                <w:rFonts w:ascii="Arial" w:hAnsi="Arial" w:cs="Arial"/>
                <w:sz w:val="20"/>
                <w:szCs w:val="20"/>
              </w:rPr>
              <w:t>Шагнал, урамшуулал болон тэдгээртэй адилтгах хөдөлмөр эрхлэлтийн орлого</w:t>
            </w:r>
            <w:r w:rsidRPr="006C7BC5">
              <w:rPr>
                <w:rFonts w:ascii="Arial" w:hAnsi="Arial" w:cs="Arial"/>
                <w:sz w:val="20"/>
                <w:szCs w:val="20"/>
                <w:lang w:val="mn-MN"/>
              </w:rPr>
              <w:t xml:space="preserve"> </w:t>
            </w:r>
            <w:r w:rsidRPr="006C7BC5">
              <w:rPr>
                <w:rFonts w:ascii="Arial" w:hAnsi="Arial" w:cs="Arial"/>
                <w:sz w:val="20"/>
                <w:szCs w:val="20"/>
              </w:rPr>
              <w:t>/</w:t>
            </w:r>
            <w:r w:rsidRPr="006C7BC5">
              <w:rPr>
                <w:rFonts w:ascii="Arial" w:hAnsi="Arial" w:cs="Arial"/>
                <w:sz w:val="20"/>
                <w:szCs w:val="20"/>
                <w:lang w:val="mn-MN"/>
              </w:rPr>
              <w:t>албан байгууллага болон бусад хуулийн этгээд, хувь хүнээс олгосон шагнал, урамшуулал</w:t>
            </w:r>
            <w:r w:rsidRPr="006C7BC5">
              <w:rPr>
                <w:rFonts w:ascii="Arial" w:hAnsi="Arial" w:cs="Arial"/>
                <w:sz w:val="20"/>
                <w:szCs w:val="20"/>
              </w:rPr>
              <w:t>/</w:t>
            </w:r>
          </w:p>
        </w:tc>
        <w:tc>
          <w:tcPr>
            <w:tcW w:w="1801" w:type="dxa"/>
          </w:tcPr>
          <w:p w:rsidR="00ED1FE0" w:rsidRPr="006C7BC5" w:rsidRDefault="00ED1FE0" w:rsidP="00AC0B6E">
            <w:pPr>
              <w:rPr>
                <w:rFonts w:ascii="Arial" w:hAnsi="Arial" w:cs="Arial"/>
                <w:sz w:val="20"/>
                <w:szCs w:val="20"/>
                <w:lang w:val="mn-MN"/>
              </w:rPr>
            </w:pPr>
          </w:p>
        </w:tc>
        <w:tc>
          <w:tcPr>
            <w:tcW w:w="2598" w:type="dxa"/>
          </w:tcPr>
          <w:p w:rsidR="00ED1FE0" w:rsidRPr="006C7BC5" w:rsidRDefault="00ED1FE0" w:rsidP="00AC0B6E">
            <w:pPr>
              <w:rPr>
                <w:rFonts w:ascii="Arial" w:hAnsi="Arial" w:cs="Arial"/>
                <w:sz w:val="20"/>
                <w:szCs w:val="20"/>
              </w:rPr>
            </w:pPr>
          </w:p>
        </w:tc>
        <w:tc>
          <w:tcPr>
            <w:tcW w:w="2262" w:type="dxa"/>
          </w:tcPr>
          <w:p w:rsidR="00ED1FE0" w:rsidRPr="006C7BC5" w:rsidRDefault="00ED1FE0" w:rsidP="00AC0B6E">
            <w:pPr>
              <w:rPr>
                <w:rFonts w:ascii="Arial" w:hAnsi="Arial" w:cs="Arial"/>
                <w:sz w:val="20"/>
                <w:szCs w:val="20"/>
              </w:rPr>
            </w:pPr>
          </w:p>
        </w:tc>
      </w:tr>
      <w:tr w:rsidR="00ED1FE0" w:rsidRPr="006C7BC5" w:rsidTr="00AC0B6E">
        <w:trPr>
          <w:trHeight w:val="530"/>
        </w:trPr>
        <w:tc>
          <w:tcPr>
            <w:tcW w:w="648" w:type="dxa"/>
            <w:vAlign w:val="center"/>
          </w:tcPr>
          <w:p w:rsidR="00ED1FE0" w:rsidRPr="006C7BC5" w:rsidRDefault="00ED1FE0" w:rsidP="00AC0B6E">
            <w:pPr>
              <w:jc w:val="center"/>
              <w:rPr>
                <w:rFonts w:ascii="Arial" w:hAnsi="Arial" w:cs="Arial"/>
                <w:sz w:val="20"/>
                <w:szCs w:val="20"/>
                <w:lang w:val="mn-MN"/>
              </w:rPr>
            </w:pPr>
            <w:r w:rsidRPr="006C7BC5">
              <w:rPr>
                <w:rFonts w:ascii="Arial" w:hAnsi="Arial" w:cs="Arial"/>
                <w:sz w:val="20"/>
                <w:szCs w:val="20"/>
                <w:lang w:val="mn-MN"/>
              </w:rPr>
              <w:t>3</w:t>
            </w:r>
          </w:p>
        </w:tc>
        <w:tc>
          <w:tcPr>
            <w:tcW w:w="7379" w:type="dxa"/>
            <w:vAlign w:val="center"/>
          </w:tcPr>
          <w:p w:rsidR="00ED1FE0" w:rsidRPr="006C7BC5" w:rsidRDefault="00ED1FE0" w:rsidP="00AC0B6E">
            <w:pPr>
              <w:jc w:val="both"/>
              <w:rPr>
                <w:rFonts w:ascii="Arial" w:hAnsi="Arial" w:cs="Arial"/>
                <w:sz w:val="20"/>
                <w:szCs w:val="20"/>
              </w:rPr>
            </w:pPr>
            <w:r w:rsidRPr="006C7BC5">
              <w:rPr>
                <w:rFonts w:ascii="Arial" w:hAnsi="Arial" w:cs="Arial"/>
                <w:sz w:val="20"/>
                <w:szCs w:val="20"/>
              </w:rPr>
              <w:t>Үйл ажиллагааны орлого /</w:t>
            </w:r>
            <w:r w:rsidRPr="006C7BC5">
              <w:rPr>
                <w:rFonts w:ascii="Arial" w:hAnsi="Arial" w:cs="Arial"/>
                <w:sz w:val="20"/>
                <w:szCs w:val="20"/>
                <w:lang w:val="mn-MN"/>
              </w:rPr>
              <w:t>үндсэн ажлаас гадуур</w:t>
            </w:r>
            <w:r w:rsidRPr="006C7BC5">
              <w:rPr>
                <w:rFonts w:ascii="Arial" w:hAnsi="Arial" w:cs="Arial"/>
                <w:sz w:val="20"/>
                <w:szCs w:val="20"/>
              </w:rPr>
              <w:t xml:space="preserve"> ажиллаж олсон орлого, хувиараа үйлдвэрлэл, үйлчилгээ эрхэлсний орлого/</w:t>
            </w:r>
          </w:p>
        </w:tc>
        <w:tc>
          <w:tcPr>
            <w:tcW w:w="1801" w:type="dxa"/>
          </w:tcPr>
          <w:p w:rsidR="00ED1FE0" w:rsidRPr="006C7BC5" w:rsidRDefault="00ED1FE0" w:rsidP="00AC0B6E">
            <w:pPr>
              <w:rPr>
                <w:rFonts w:ascii="Arial" w:hAnsi="Arial" w:cs="Arial"/>
                <w:sz w:val="20"/>
                <w:szCs w:val="20"/>
                <w:lang w:val="mn-MN"/>
              </w:rPr>
            </w:pPr>
          </w:p>
        </w:tc>
        <w:tc>
          <w:tcPr>
            <w:tcW w:w="2598" w:type="dxa"/>
          </w:tcPr>
          <w:p w:rsidR="00ED1FE0" w:rsidRPr="006C7BC5" w:rsidRDefault="00ED1FE0" w:rsidP="00AC0B6E">
            <w:pPr>
              <w:rPr>
                <w:rFonts w:ascii="Arial" w:hAnsi="Arial" w:cs="Arial"/>
                <w:sz w:val="20"/>
                <w:szCs w:val="20"/>
              </w:rPr>
            </w:pPr>
          </w:p>
        </w:tc>
        <w:tc>
          <w:tcPr>
            <w:tcW w:w="2262" w:type="dxa"/>
          </w:tcPr>
          <w:p w:rsidR="00ED1FE0" w:rsidRPr="006C7BC5" w:rsidRDefault="00ED1FE0" w:rsidP="00AC0B6E">
            <w:pPr>
              <w:rPr>
                <w:rFonts w:ascii="Arial" w:hAnsi="Arial" w:cs="Arial"/>
                <w:sz w:val="20"/>
                <w:szCs w:val="20"/>
              </w:rPr>
            </w:pPr>
          </w:p>
        </w:tc>
      </w:tr>
      <w:tr w:rsidR="00ED1FE0" w:rsidRPr="006C7BC5" w:rsidTr="00AC0B6E">
        <w:trPr>
          <w:trHeight w:val="530"/>
        </w:trPr>
        <w:tc>
          <w:tcPr>
            <w:tcW w:w="648" w:type="dxa"/>
            <w:vAlign w:val="center"/>
          </w:tcPr>
          <w:p w:rsidR="00ED1FE0" w:rsidRPr="006C7BC5" w:rsidRDefault="00ED1FE0" w:rsidP="00AC0B6E">
            <w:pPr>
              <w:jc w:val="center"/>
              <w:rPr>
                <w:rFonts w:ascii="Arial" w:hAnsi="Arial" w:cs="Arial"/>
                <w:sz w:val="20"/>
                <w:szCs w:val="20"/>
                <w:lang w:val="mn-MN"/>
              </w:rPr>
            </w:pPr>
            <w:r w:rsidRPr="006C7BC5">
              <w:rPr>
                <w:rFonts w:ascii="Arial" w:hAnsi="Arial" w:cs="Arial"/>
                <w:sz w:val="20"/>
                <w:szCs w:val="20"/>
                <w:lang w:val="mn-MN"/>
              </w:rPr>
              <w:t>4</w:t>
            </w:r>
          </w:p>
        </w:tc>
        <w:tc>
          <w:tcPr>
            <w:tcW w:w="7379" w:type="dxa"/>
            <w:vAlign w:val="center"/>
          </w:tcPr>
          <w:p w:rsidR="00ED1FE0" w:rsidRPr="006C7BC5" w:rsidRDefault="00ED1FE0" w:rsidP="00AC0B6E">
            <w:pPr>
              <w:jc w:val="both"/>
              <w:rPr>
                <w:rFonts w:ascii="Arial" w:hAnsi="Arial" w:cs="Arial"/>
                <w:sz w:val="20"/>
                <w:szCs w:val="20"/>
              </w:rPr>
            </w:pPr>
            <w:r w:rsidRPr="006C7BC5">
              <w:rPr>
                <w:rFonts w:ascii="Arial" w:hAnsi="Arial" w:cs="Arial"/>
                <w:sz w:val="20"/>
                <w:szCs w:val="20"/>
              </w:rPr>
              <w:t xml:space="preserve">Хөрөнгийн орлого /түрээс, эрхийн шимтгэл, ногдол ашиг, </w:t>
            </w:r>
            <w:r w:rsidRPr="006C7BC5">
              <w:rPr>
                <w:rFonts w:ascii="Arial" w:hAnsi="Arial" w:cs="Arial"/>
                <w:sz w:val="20"/>
                <w:szCs w:val="20"/>
                <w:lang w:val="mn-MN"/>
              </w:rPr>
              <w:t>хүүгийн орлого,</w:t>
            </w:r>
            <w:r w:rsidRPr="006C7BC5">
              <w:rPr>
                <w:rFonts w:ascii="Arial" w:hAnsi="Arial" w:cs="Arial"/>
                <w:sz w:val="20"/>
                <w:szCs w:val="20"/>
              </w:rPr>
              <w:t xml:space="preserve"> хөрөнгө бусдад ашиглуулсны орлого/</w:t>
            </w:r>
          </w:p>
        </w:tc>
        <w:tc>
          <w:tcPr>
            <w:tcW w:w="1801" w:type="dxa"/>
          </w:tcPr>
          <w:p w:rsidR="00ED1FE0" w:rsidRPr="006C7BC5" w:rsidRDefault="00ED1FE0" w:rsidP="00AC0B6E">
            <w:pPr>
              <w:rPr>
                <w:rFonts w:ascii="Arial" w:hAnsi="Arial" w:cs="Arial"/>
                <w:sz w:val="20"/>
                <w:szCs w:val="20"/>
                <w:lang w:val="mn-MN"/>
              </w:rPr>
            </w:pPr>
          </w:p>
        </w:tc>
        <w:tc>
          <w:tcPr>
            <w:tcW w:w="2598" w:type="dxa"/>
          </w:tcPr>
          <w:p w:rsidR="00ED1FE0" w:rsidRPr="006C7BC5" w:rsidRDefault="00ED1FE0" w:rsidP="00AC0B6E">
            <w:pPr>
              <w:rPr>
                <w:rFonts w:ascii="Arial" w:hAnsi="Arial" w:cs="Arial"/>
                <w:sz w:val="20"/>
                <w:szCs w:val="20"/>
              </w:rPr>
            </w:pPr>
          </w:p>
        </w:tc>
        <w:tc>
          <w:tcPr>
            <w:tcW w:w="2262" w:type="dxa"/>
          </w:tcPr>
          <w:p w:rsidR="00ED1FE0" w:rsidRPr="006C7BC5" w:rsidRDefault="00ED1FE0" w:rsidP="00AC0B6E">
            <w:pPr>
              <w:rPr>
                <w:rFonts w:ascii="Arial" w:hAnsi="Arial" w:cs="Arial"/>
                <w:sz w:val="20"/>
                <w:szCs w:val="20"/>
              </w:rPr>
            </w:pPr>
          </w:p>
        </w:tc>
      </w:tr>
      <w:tr w:rsidR="00ED1FE0" w:rsidRPr="006C7BC5" w:rsidTr="00AC0B6E">
        <w:trPr>
          <w:trHeight w:val="440"/>
        </w:trPr>
        <w:tc>
          <w:tcPr>
            <w:tcW w:w="648" w:type="dxa"/>
            <w:vAlign w:val="center"/>
          </w:tcPr>
          <w:p w:rsidR="00ED1FE0" w:rsidRPr="006C7BC5" w:rsidRDefault="00ED1FE0" w:rsidP="00AC0B6E">
            <w:pPr>
              <w:jc w:val="center"/>
              <w:rPr>
                <w:rFonts w:ascii="Arial" w:hAnsi="Arial" w:cs="Arial"/>
                <w:sz w:val="20"/>
                <w:szCs w:val="20"/>
                <w:lang w:val="mn-MN"/>
              </w:rPr>
            </w:pPr>
            <w:r w:rsidRPr="006C7BC5">
              <w:rPr>
                <w:rFonts w:ascii="Arial" w:hAnsi="Arial" w:cs="Arial"/>
                <w:sz w:val="20"/>
                <w:szCs w:val="20"/>
                <w:lang w:val="mn-MN"/>
              </w:rPr>
              <w:t>5</w:t>
            </w:r>
          </w:p>
        </w:tc>
        <w:tc>
          <w:tcPr>
            <w:tcW w:w="7379" w:type="dxa"/>
            <w:vAlign w:val="center"/>
          </w:tcPr>
          <w:p w:rsidR="00ED1FE0" w:rsidRPr="006C7BC5" w:rsidRDefault="00ED1FE0" w:rsidP="00AC0B6E">
            <w:pPr>
              <w:jc w:val="both"/>
              <w:rPr>
                <w:rFonts w:ascii="Arial" w:hAnsi="Arial" w:cs="Arial"/>
                <w:sz w:val="20"/>
                <w:szCs w:val="20"/>
              </w:rPr>
            </w:pPr>
            <w:r w:rsidRPr="006C7BC5">
              <w:rPr>
                <w:rFonts w:ascii="Arial" w:hAnsi="Arial" w:cs="Arial"/>
                <w:sz w:val="20"/>
                <w:szCs w:val="20"/>
              </w:rPr>
              <w:t xml:space="preserve">Хөрөнгө борлуулсны орлого </w:t>
            </w:r>
          </w:p>
          <w:p w:rsidR="00ED1FE0" w:rsidRPr="006C7BC5" w:rsidRDefault="00ED1FE0" w:rsidP="00AC0B6E">
            <w:pPr>
              <w:jc w:val="both"/>
              <w:rPr>
                <w:rFonts w:ascii="Arial" w:hAnsi="Arial" w:cs="Arial"/>
                <w:sz w:val="20"/>
                <w:szCs w:val="20"/>
              </w:rPr>
            </w:pPr>
            <w:r w:rsidRPr="006C7BC5">
              <w:rPr>
                <w:rFonts w:ascii="Arial" w:hAnsi="Arial" w:cs="Arial"/>
                <w:sz w:val="20"/>
                <w:szCs w:val="20"/>
              </w:rPr>
              <w:t>/Хөдлөх болон үл хөдлөх хөрөнгө</w:t>
            </w:r>
            <w:r w:rsidRPr="006C7BC5">
              <w:rPr>
                <w:rFonts w:ascii="Arial" w:hAnsi="Arial" w:cs="Arial"/>
                <w:sz w:val="20"/>
                <w:szCs w:val="20"/>
                <w:lang w:val="mn-MN"/>
              </w:rPr>
              <w:t xml:space="preserve">, </w:t>
            </w:r>
            <w:r w:rsidRPr="006C7BC5">
              <w:rPr>
                <w:rFonts w:ascii="Arial" w:hAnsi="Arial" w:cs="Arial"/>
                <w:color w:val="auto"/>
                <w:sz w:val="20"/>
                <w:szCs w:val="20"/>
                <w:lang w:val="mn-MN"/>
              </w:rPr>
              <w:t>хувьцаа</w:t>
            </w:r>
            <w:r w:rsidRPr="006C7BC5">
              <w:rPr>
                <w:rFonts w:ascii="Arial" w:hAnsi="Arial" w:cs="Arial"/>
                <w:sz w:val="20"/>
                <w:szCs w:val="20"/>
              </w:rPr>
              <w:t xml:space="preserve"> борлуулсны орлого/</w:t>
            </w:r>
          </w:p>
        </w:tc>
        <w:tc>
          <w:tcPr>
            <w:tcW w:w="1801" w:type="dxa"/>
          </w:tcPr>
          <w:p w:rsidR="00ED1FE0" w:rsidRPr="006C7BC5" w:rsidRDefault="00ED1FE0" w:rsidP="00AC0B6E">
            <w:pPr>
              <w:rPr>
                <w:rFonts w:ascii="Arial" w:hAnsi="Arial" w:cs="Arial"/>
                <w:sz w:val="20"/>
                <w:szCs w:val="20"/>
                <w:lang w:val="mn-MN"/>
              </w:rPr>
            </w:pPr>
          </w:p>
        </w:tc>
        <w:tc>
          <w:tcPr>
            <w:tcW w:w="2598" w:type="dxa"/>
          </w:tcPr>
          <w:p w:rsidR="00ED1FE0" w:rsidRPr="006C7BC5" w:rsidRDefault="00ED1FE0" w:rsidP="00AC0B6E">
            <w:pPr>
              <w:rPr>
                <w:rFonts w:ascii="Arial" w:hAnsi="Arial" w:cs="Arial"/>
                <w:sz w:val="20"/>
                <w:szCs w:val="20"/>
              </w:rPr>
            </w:pPr>
          </w:p>
        </w:tc>
        <w:tc>
          <w:tcPr>
            <w:tcW w:w="2262" w:type="dxa"/>
          </w:tcPr>
          <w:p w:rsidR="00ED1FE0" w:rsidRPr="006C7BC5" w:rsidRDefault="00ED1FE0" w:rsidP="00AC0B6E">
            <w:pPr>
              <w:rPr>
                <w:rFonts w:ascii="Arial" w:hAnsi="Arial" w:cs="Arial"/>
                <w:sz w:val="20"/>
                <w:szCs w:val="20"/>
              </w:rPr>
            </w:pPr>
          </w:p>
        </w:tc>
      </w:tr>
      <w:tr w:rsidR="00ED1FE0" w:rsidRPr="006C7BC5" w:rsidTr="00AC0B6E">
        <w:trPr>
          <w:trHeight w:val="242"/>
        </w:trPr>
        <w:tc>
          <w:tcPr>
            <w:tcW w:w="648" w:type="dxa"/>
            <w:vAlign w:val="center"/>
          </w:tcPr>
          <w:p w:rsidR="00ED1FE0" w:rsidRPr="006C7BC5" w:rsidRDefault="00ED1FE0" w:rsidP="00AC0B6E">
            <w:pPr>
              <w:jc w:val="center"/>
              <w:rPr>
                <w:rFonts w:ascii="Arial" w:hAnsi="Arial" w:cs="Arial"/>
                <w:sz w:val="20"/>
                <w:szCs w:val="20"/>
                <w:lang w:val="mn-MN"/>
              </w:rPr>
            </w:pPr>
            <w:r w:rsidRPr="006C7BC5">
              <w:rPr>
                <w:rFonts w:ascii="Arial" w:hAnsi="Arial" w:cs="Arial"/>
                <w:sz w:val="20"/>
                <w:szCs w:val="20"/>
                <w:lang w:val="mn-MN"/>
              </w:rPr>
              <w:t>6</w:t>
            </w:r>
          </w:p>
        </w:tc>
        <w:tc>
          <w:tcPr>
            <w:tcW w:w="7379" w:type="dxa"/>
            <w:vAlign w:val="center"/>
          </w:tcPr>
          <w:p w:rsidR="00ED1FE0" w:rsidRPr="006C7BC5" w:rsidRDefault="00ED1FE0" w:rsidP="00AC0B6E">
            <w:pPr>
              <w:jc w:val="both"/>
              <w:rPr>
                <w:rFonts w:ascii="Arial" w:hAnsi="Arial" w:cs="Arial"/>
                <w:sz w:val="20"/>
                <w:szCs w:val="20"/>
                <w:lang w:val="mn-MN"/>
              </w:rPr>
            </w:pPr>
            <w:r w:rsidRPr="006C7BC5">
              <w:rPr>
                <w:rFonts w:ascii="Arial" w:hAnsi="Arial" w:cs="Arial"/>
                <w:sz w:val="20"/>
                <w:szCs w:val="20"/>
                <w:lang w:val="mn-MN"/>
              </w:rPr>
              <w:t>Хандивын орлого /бусдаас авсан мөнгөн хандив, тусламж/</w:t>
            </w:r>
          </w:p>
        </w:tc>
        <w:tc>
          <w:tcPr>
            <w:tcW w:w="1801" w:type="dxa"/>
          </w:tcPr>
          <w:p w:rsidR="00ED1FE0" w:rsidRPr="006C7BC5" w:rsidRDefault="00ED1FE0" w:rsidP="00AC0B6E">
            <w:pPr>
              <w:rPr>
                <w:rFonts w:ascii="Arial" w:hAnsi="Arial" w:cs="Arial"/>
                <w:sz w:val="20"/>
                <w:szCs w:val="20"/>
                <w:lang w:val="mn-MN"/>
              </w:rPr>
            </w:pPr>
          </w:p>
        </w:tc>
        <w:tc>
          <w:tcPr>
            <w:tcW w:w="2598" w:type="dxa"/>
          </w:tcPr>
          <w:p w:rsidR="00ED1FE0" w:rsidRPr="006C7BC5" w:rsidRDefault="00ED1FE0" w:rsidP="00AC0B6E">
            <w:pPr>
              <w:rPr>
                <w:rFonts w:ascii="Arial" w:hAnsi="Arial" w:cs="Arial"/>
                <w:sz w:val="20"/>
                <w:szCs w:val="20"/>
                <w:lang w:val="mn-MN"/>
              </w:rPr>
            </w:pPr>
          </w:p>
        </w:tc>
        <w:tc>
          <w:tcPr>
            <w:tcW w:w="2262" w:type="dxa"/>
          </w:tcPr>
          <w:p w:rsidR="00ED1FE0" w:rsidRPr="006C7BC5" w:rsidRDefault="00ED1FE0" w:rsidP="00AC0B6E">
            <w:pPr>
              <w:rPr>
                <w:rFonts w:ascii="Arial" w:hAnsi="Arial" w:cs="Arial"/>
                <w:sz w:val="20"/>
                <w:szCs w:val="20"/>
              </w:rPr>
            </w:pPr>
          </w:p>
        </w:tc>
      </w:tr>
      <w:tr w:rsidR="00ED1FE0" w:rsidRPr="006C7BC5" w:rsidTr="00AC0B6E">
        <w:trPr>
          <w:trHeight w:val="1160"/>
        </w:trPr>
        <w:tc>
          <w:tcPr>
            <w:tcW w:w="648" w:type="dxa"/>
            <w:vAlign w:val="center"/>
          </w:tcPr>
          <w:p w:rsidR="00ED1FE0" w:rsidRPr="006C7BC5" w:rsidRDefault="00ED1FE0" w:rsidP="00AC0B6E">
            <w:pPr>
              <w:jc w:val="center"/>
              <w:rPr>
                <w:rFonts w:ascii="Arial" w:hAnsi="Arial" w:cs="Arial"/>
                <w:sz w:val="20"/>
                <w:szCs w:val="20"/>
                <w:lang w:val="mn-MN"/>
              </w:rPr>
            </w:pPr>
            <w:r w:rsidRPr="006C7BC5">
              <w:rPr>
                <w:rFonts w:ascii="Arial" w:hAnsi="Arial" w:cs="Arial"/>
                <w:sz w:val="20"/>
                <w:szCs w:val="20"/>
                <w:lang w:val="mn-MN"/>
              </w:rPr>
              <w:t>7</w:t>
            </w:r>
          </w:p>
        </w:tc>
        <w:tc>
          <w:tcPr>
            <w:tcW w:w="7379" w:type="dxa"/>
            <w:vAlign w:val="center"/>
          </w:tcPr>
          <w:p w:rsidR="00ED1FE0" w:rsidRPr="006C7BC5" w:rsidRDefault="00ED1FE0" w:rsidP="00AC0B6E">
            <w:pPr>
              <w:jc w:val="both"/>
              <w:rPr>
                <w:rFonts w:ascii="Arial" w:hAnsi="Arial" w:cs="Arial"/>
                <w:sz w:val="20"/>
                <w:szCs w:val="20"/>
                <w:lang w:val="mn-MN"/>
              </w:rPr>
            </w:pPr>
            <w:r w:rsidRPr="006C7BC5">
              <w:rPr>
                <w:rFonts w:ascii="Arial" w:hAnsi="Arial" w:cs="Arial"/>
                <w:sz w:val="20"/>
                <w:szCs w:val="20"/>
              </w:rPr>
              <w:t xml:space="preserve">Бусад орлого </w:t>
            </w:r>
            <w:r w:rsidRPr="006C7BC5">
              <w:rPr>
                <w:rFonts w:ascii="Arial" w:hAnsi="Arial" w:cs="Arial"/>
                <w:sz w:val="20"/>
                <w:szCs w:val="20"/>
                <w:lang w:val="mn-MN"/>
              </w:rPr>
              <w:t>/шинжлэх ухаан, утга зохиол, урлагийн бүтээл туурвих, бүтээгдэхүүний ашигтай загвар зохион бүтээх, спорт, урлагийн тоглолт зохион байгуулах, тэдгээрт оролцох замаар олсон орлого, тэдгээртэй адилтгах бусад орлого, шагнал, төлбөрт таавар, бооцоот тоглоом, эд мөнгөний хонжворт сугалааны орлого, төрөөс олгож байгаа бүх төрлийн мөнгөн тэтгэмжийн орлог</w:t>
            </w:r>
            <w:r w:rsidRPr="006C7BC5">
              <w:rPr>
                <w:rFonts w:ascii="Arial" w:hAnsi="Arial" w:cs="Arial"/>
                <w:sz w:val="20"/>
                <w:szCs w:val="20"/>
              </w:rPr>
              <w:t>о</w:t>
            </w:r>
            <w:r w:rsidRPr="006C7BC5">
              <w:rPr>
                <w:rFonts w:ascii="Arial" w:hAnsi="Arial" w:cs="Arial"/>
                <w:sz w:val="20"/>
                <w:szCs w:val="20"/>
                <w:lang w:val="mn-MN"/>
              </w:rPr>
              <w:t xml:space="preserve"> /</w:t>
            </w:r>
          </w:p>
        </w:tc>
        <w:tc>
          <w:tcPr>
            <w:tcW w:w="1801" w:type="dxa"/>
          </w:tcPr>
          <w:p w:rsidR="00ED1FE0" w:rsidRPr="006C7BC5" w:rsidRDefault="00ED1FE0" w:rsidP="00AC0B6E">
            <w:pPr>
              <w:rPr>
                <w:rFonts w:ascii="Arial" w:hAnsi="Arial" w:cs="Arial"/>
                <w:sz w:val="20"/>
                <w:szCs w:val="20"/>
                <w:lang w:val="mn-MN"/>
              </w:rPr>
            </w:pPr>
          </w:p>
        </w:tc>
        <w:tc>
          <w:tcPr>
            <w:tcW w:w="2598" w:type="dxa"/>
          </w:tcPr>
          <w:p w:rsidR="00ED1FE0" w:rsidRPr="006C7BC5" w:rsidRDefault="00ED1FE0" w:rsidP="00AC0B6E">
            <w:pPr>
              <w:rPr>
                <w:rFonts w:ascii="Arial" w:hAnsi="Arial" w:cs="Arial"/>
                <w:sz w:val="20"/>
                <w:szCs w:val="20"/>
                <w:lang w:val="mn-MN"/>
              </w:rPr>
            </w:pPr>
          </w:p>
        </w:tc>
        <w:tc>
          <w:tcPr>
            <w:tcW w:w="2262" w:type="dxa"/>
          </w:tcPr>
          <w:p w:rsidR="00ED1FE0" w:rsidRPr="006C7BC5" w:rsidRDefault="00ED1FE0" w:rsidP="00AC0B6E">
            <w:pPr>
              <w:rPr>
                <w:rFonts w:ascii="Arial" w:hAnsi="Arial" w:cs="Arial"/>
                <w:sz w:val="20"/>
                <w:szCs w:val="20"/>
              </w:rPr>
            </w:pPr>
          </w:p>
        </w:tc>
      </w:tr>
      <w:tr w:rsidR="00ED1FE0" w:rsidRPr="006C7BC5" w:rsidTr="00AC0B6E">
        <w:trPr>
          <w:trHeight w:val="260"/>
        </w:trPr>
        <w:tc>
          <w:tcPr>
            <w:tcW w:w="648" w:type="dxa"/>
            <w:vAlign w:val="center"/>
          </w:tcPr>
          <w:p w:rsidR="00ED1FE0" w:rsidRPr="006C7BC5" w:rsidRDefault="00ED1FE0" w:rsidP="00AC0B6E">
            <w:pPr>
              <w:jc w:val="center"/>
              <w:rPr>
                <w:rFonts w:ascii="Arial" w:hAnsi="Arial" w:cs="Arial"/>
                <w:sz w:val="20"/>
                <w:szCs w:val="20"/>
                <w:lang w:val="mn-MN"/>
              </w:rPr>
            </w:pPr>
            <w:r w:rsidRPr="006C7BC5">
              <w:rPr>
                <w:rFonts w:ascii="Arial" w:hAnsi="Arial" w:cs="Arial"/>
                <w:sz w:val="20"/>
                <w:szCs w:val="20"/>
                <w:lang w:val="mn-MN"/>
              </w:rPr>
              <w:t>8</w:t>
            </w:r>
          </w:p>
        </w:tc>
        <w:tc>
          <w:tcPr>
            <w:tcW w:w="7379" w:type="dxa"/>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Нийт дүн</w:t>
            </w:r>
          </w:p>
        </w:tc>
        <w:tc>
          <w:tcPr>
            <w:tcW w:w="1801" w:type="dxa"/>
          </w:tcPr>
          <w:p w:rsidR="00ED1FE0" w:rsidRPr="006C7BC5" w:rsidRDefault="00ED1FE0" w:rsidP="00AC0B6E">
            <w:pPr>
              <w:rPr>
                <w:rFonts w:ascii="Arial" w:hAnsi="Arial" w:cs="Arial"/>
                <w:sz w:val="20"/>
                <w:szCs w:val="20"/>
              </w:rPr>
            </w:pPr>
          </w:p>
        </w:tc>
        <w:tc>
          <w:tcPr>
            <w:tcW w:w="2598" w:type="dxa"/>
          </w:tcPr>
          <w:p w:rsidR="00ED1FE0" w:rsidRPr="006C7BC5" w:rsidRDefault="00ED1FE0" w:rsidP="00AC0B6E">
            <w:pPr>
              <w:rPr>
                <w:rFonts w:ascii="Arial" w:hAnsi="Arial" w:cs="Arial"/>
                <w:sz w:val="20"/>
                <w:szCs w:val="20"/>
              </w:rPr>
            </w:pPr>
          </w:p>
        </w:tc>
        <w:tc>
          <w:tcPr>
            <w:tcW w:w="2262" w:type="dxa"/>
          </w:tcPr>
          <w:p w:rsidR="00ED1FE0" w:rsidRPr="006C7BC5" w:rsidRDefault="00ED1FE0" w:rsidP="00AC0B6E">
            <w:pPr>
              <w:rPr>
                <w:rFonts w:ascii="Arial" w:hAnsi="Arial" w:cs="Arial"/>
                <w:sz w:val="20"/>
                <w:szCs w:val="20"/>
              </w:rPr>
            </w:pPr>
          </w:p>
        </w:tc>
      </w:tr>
    </w:tbl>
    <w:p w:rsidR="00ED1FE0" w:rsidRPr="006C7BC5" w:rsidRDefault="00ED1FE0" w:rsidP="00ED1FE0">
      <w:pPr>
        <w:jc w:val="both"/>
        <w:rPr>
          <w:rFonts w:ascii="Arial" w:hAnsi="Arial" w:cs="Arial"/>
          <w:sz w:val="20"/>
          <w:szCs w:val="20"/>
          <w:lang w:val="mn-MN"/>
        </w:rPr>
      </w:pPr>
      <w:r w:rsidRPr="006C7BC5">
        <w:rPr>
          <w:rFonts w:ascii="Arial" w:hAnsi="Arial" w:cs="Arial"/>
          <w:sz w:val="20"/>
          <w:szCs w:val="20"/>
          <w:lang w:val="mn-MN"/>
        </w:rPr>
        <w:lastRenderedPageBreak/>
        <w:t>Тайлбар: Тайлант хугацаанд олсон орлогыг бичнэ.</w:t>
      </w:r>
    </w:p>
    <w:p w:rsidR="00ED1FE0" w:rsidRPr="006C7BC5" w:rsidRDefault="00ED1FE0" w:rsidP="00ED1FE0">
      <w:pPr>
        <w:jc w:val="both"/>
        <w:rPr>
          <w:rFonts w:ascii="Arial" w:hAnsi="Arial" w:cs="Arial"/>
          <w:sz w:val="20"/>
          <w:szCs w:val="20"/>
          <w:lang w:val="mn-MN"/>
        </w:rPr>
      </w:pPr>
      <w:r w:rsidRPr="006C7BC5">
        <w:rPr>
          <w:rFonts w:ascii="Arial" w:hAnsi="Arial" w:cs="Arial"/>
          <w:sz w:val="20"/>
          <w:szCs w:val="20"/>
          <w:lang w:val="mn-MN"/>
        </w:rPr>
        <w:t xml:space="preserve"> </w:t>
      </w:r>
    </w:p>
    <w:p w:rsidR="00ED1FE0" w:rsidRPr="006C7BC5" w:rsidRDefault="00ED1FE0" w:rsidP="00ED1FE0">
      <w:pPr>
        <w:jc w:val="both"/>
        <w:rPr>
          <w:rFonts w:ascii="Arial" w:hAnsi="Arial" w:cs="Arial"/>
          <w:b/>
          <w:lang w:val="mn-MN"/>
        </w:rPr>
      </w:pPr>
      <w:r w:rsidRPr="006C7BC5">
        <w:rPr>
          <w:rFonts w:ascii="Arial" w:hAnsi="Arial" w:cs="Arial"/>
          <w:b/>
          <w:lang w:val="mn-MN"/>
        </w:rPr>
        <w:t>3.2. Хөрөнгө, зээл</w:t>
      </w:r>
    </w:p>
    <w:p w:rsidR="00ED1FE0" w:rsidRPr="006C7BC5" w:rsidRDefault="00ED1FE0" w:rsidP="00ED1FE0">
      <w:pPr>
        <w:jc w:val="both"/>
        <w:rPr>
          <w:rFonts w:ascii="Arial" w:hAnsi="Arial" w:cs="Arial"/>
          <w:b/>
          <w:lang w:val="mn-MN"/>
        </w:rPr>
      </w:pPr>
    </w:p>
    <w:p w:rsidR="00ED1FE0" w:rsidRPr="006C7BC5" w:rsidRDefault="00ED1FE0" w:rsidP="00ED1FE0">
      <w:pPr>
        <w:jc w:val="both"/>
        <w:rPr>
          <w:rFonts w:ascii="Arial" w:hAnsi="Arial" w:cs="Arial"/>
          <w:sz w:val="18"/>
          <w:szCs w:val="18"/>
          <w:lang w:val="mn-MN"/>
        </w:rPr>
      </w:pPr>
      <w:r w:rsidRPr="006C7BC5">
        <w:rPr>
          <w:rFonts w:ascii="Arial" w:hAnsi="Arial" w:cs="Arial"/>
          <w:sz w:val="18"/>
          <w:szCs w:val="18"/>
        </w:rPr>
        <w:t xml:space="preserve">¤ </w:t>
      </w:r>
      <w:r w:rsidRPr="006C7BC5">
        <w:rPr>
          <w:rFonts w:ascii="Arial" w:hAnsi="Arial" w:cs="Arial"/>
          <w:sz w:val="18"/>
          <w:szCs w:val="18"/>
          <w:lang w:val="mn-MN"/>
        </w:rPr>
        <w:t>Орон сууц, б</w:t>
      </w:r>
      <w:r w:rsidRPr="006C7BC5">
        <w:rPr>
          <w:rFonts w:ascii="Arial" w:hAnsi="Arial" w:cs="Arial"/>
          <w:sz w:val="18"/>
          <w:szCs w:val="18"/>
        </w:rPr>
        <w:t xml:space="preserve">арилга, байгууламж байхгүй </w:t>
      </w:r>
      <w:r w:rsidRPr="006C7BC5">
        <w:rPr>
          <w:rFonts w:ascii="Arial" w:hAnsi="Arial" w:cs="Arial"/>
          <w:sz w:val="18"/>
          <w:szCs w:val="18"/>
          <w:lang w:val="mn-MN"/>
        </w:rPr>
        <w:t xml:space="preserve">бол </w:t>
      </w:r>
      <w:r w:rsidRPr="006C7BC5">
        <w:rPr>
          <w:rFonts w:ascii="Arial" w:hAnsi="Arial" w:cs="Arial"/>
          <w:sz w:val="18"/>
          <w:szCs w:val="18"/>
        </w:rPr>
        <w:t>/</w:t>
      </w:r>
      <w:r w:rsidRPr="006C7BC5">
        <w:rPr>
          <w:rFonts w:ascii="Arial" w:hAnsi="Arial" w:cs="Arial"/>
          <w:sz w:val="18"/>
          <w:szCs w:val="18"/>
          <w:lang w:val="mn-MN"/>
        </w:rPr>
        <w:t>-</w:t>
      </w:r>
      <w:r w:rsidRPr="006C7BC5">
        <w:rPr>
          <w:rFonts w:ascii="Arial" w:hAnsi="Arial" w:cs="Arial"/>
          <w:sz w:val="18"/>
          <w:szCs w:val="18"/>
        </w:rPr>
        <w:t>/  тэмдэг</w:t>
      </w:r>
      <w:r w:rsidRPr="006C7BC5">
        <w:rPr>
          <w:rFonts w:ascii="Arial" w:hAnsi="Arial" w:cs="Arial"/>
          <w:sz w:val="18"/>
          <w:szCs w:val="18"/>
          <w:lang w:val="mn-MN"/>
        </w:rPr>
        <w:t>лэгээ хийх</w:t>
      </w:r>
      <w:r w:rsidRPr="006C7BC5">
        <w:rPr>
          <w:rFonts w:ascii="Arial" w:hAnsi="Arial" w:cs="Arial"/>
          <w:sz w:val="18"/>
          <w:szCs w:val="18"/>
        </w:rPr>
        <w:t xml:space="preserve"> </w:t>
      </w:r>
    </w:p>
    <w:p w:rsidR="00ED1FE0" w:rsidRPr="006C7BC5" w:rsidRDefault="00ED1FE0" w:rsidP="00ED1FE0">
      <w:pPr>
        <w:jc w:val="both"/>
        <w:rPr>
          <w:rFonts w:ascii="Arial" w:hAnsi="Arial" w:cs="Arial"/>
          <w:sz w:val="16"/>
          <w:szCs w:val="16"/>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3056"/>
        <w:gridCol w:w="1710"/>
        <w:gridCol w:w="1980"/>
        <w:gridCol w:w="2070"/>
        <w:gridCol w:w="2340"/>
        <w:gridCol w:w="2970"/>
      </w:tblGrid>
      <w:tr w:rsidR="00ED1FE0" w:rsidRPr="006C7BC5" w:rsidTr="00AC0B6E">
        <w:trPr>
          <w:trHeight w:val="395"/>
        </w:trPr>
        <w:tc>
          <w:tcPr>
            <w:tcW w:w="14688" w:type="dxa"/>
            <w:gridSpan w:val="7"/>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lang w:val="mn-MN"/>
              </w:rPr>
            </w:pPr>
            <w:r w:rsidRPr="006C7BC5">
              <w:rPr>
                <w:rFonts w:ascii="Arial" w:hAnsi="Arial" w:cs="Arial"/>
                <w:b/>
                <w:color w:val="FFFFFF"/>
                <w:lang w:val="mn-MN"/>
              </w:rPr>
              <w:t>3.2.1. Орон сууц, барилга, байгууламж</w:t>
            </w:r>
          </w:p>
        </w:tc>
      </w:tr>
      <w:tr w:rsidR="00ED1FE0" w:rsidRPr="006C7BC5" w:rsidTr="00AC0B6E">
        <w:trPr>
          <w:trHeight w:val="620"/>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w:t>
            </w:r>
          </w:p>
        </w:tc>
        <w:tc>
          <w:tcPr>
            <w:tcW w:w="305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lang w:val="mn-MN"/>
              </w:rPr>
              <w:t>Орон сууц, б</w:t>
            </w:r>
            <w:r w:rsidRPr="006C7BC5">
              <w:rPr>
                <w:rFonts w:ascii="Arial" w:hAnsi="Arial" w:cs="Arial"/>
                <w:b/>
                <w:sz w:val="20"/>
                <w:szCs w:val="20"/>
              </w:rPr>
              <w:t>арилга, байгууламжийн төрөл</w:t>
            </w:r>
          </w:p>
        </w:tc>
        <w:tc>
          <w:tcPr>
            <w:tcW w:w="171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Хийц, талбай</w:t>
            </w:r>
          </w:p>
        </w:tc>
        <w:tc>
          <w:tcPr>
            <w:tcW w:w="19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rPr>
              <w:t>Байршил /хаяг/</w:t>
            </w:r>
          </w:p>
        </w:tc>
        <w:tc>
          <w:tcPr>
            <w:tcW w:w="20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Зах зээлийн үнэлгээ /</w:t>
            </w:r>
            <w:r w:rsidRPr="006C7BC5">
              <w:rPr>
                <w:rFonts w:ascii="Arial" w:hAnsi="Arial" w:cs="Arial"/>
                <w:b/>
                <w:sz w:val="20"/>
                <w:szCs w:val="20"/>
                <w:lang w:val="mn-MN"/>
              </w:rPr>
              <w:t>төгрөг</w:t>
            </w:r>
            <w:r w:rsidRPr="006C7BC5">
              <w:rPr>
                <w:rFonts w:ascii="Arial" w:hAnsi="Arial" w:cs="Arial"/>
                <w:b/>
                <w:sz w:val="20"/>
                <w:szCs w:val="20"/>
              </w:rPr>
              <w:t>/</w:t>
            </w:r>
          </w:p>
        </w:tc>
        <w:tc>
          <w:tcPr>
            <w:tcW w:w="234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Бүртгэлийн гэрчилгээний дугаар</w:t>
            </w:r>
          </w:p>
        </w:tc>
        <w:tc>
          <w:tcPr>
            <w:tcW w:w="29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Эх үүсвэрийн тайлбар</w:t>
            </w:r>
          </w:p>
        </w:tc>
      </w:tr>
      <w:tr w:rsidR="00ED1FE0" w:rsidRPr="006C7BC5" w:rsidTr="00AC0B6E">
        <w:trPr>
          <w:trHeight w:val="485"/>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05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9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0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34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r w:rsidR="00ED1FE0" w:rsidRPr="006C7BC5" w:rsidTr="00AC0B6E">
        <w:trPr>
          <w:trHeight w:val="530"/>
        </w:trPr>
        <w:tc>
          <w:tcPr>
            <w:tcW w:w="562" w:type="dxa"/>
            <w:tcBorders>
              <w:top w:val="single" w:sz="4" w:space="0" w:color="auto"/>
              <w:left w:val="single" w:sz="4" w:space="0" w:color="auto"/>
            </w:tcBorders>
            <w:shd w:val="clear" w:color="auto" w:fill="auto"/>
            <w:vAlign w:val="center"/>
          </w:tcPr>
          <w:p w:rsidR="00ED1FE0" w:rsidRPr="006C7BC5" w:rsidRDefault="00ED1FE0" w:rsidP="00AC0B6E">
            <w:pPr>
              <w:jc w:val="center"/>
              <w:rPr>
                <w:rFonts w:ascii="Arial" w:hAnsi="Arial" w:cs="Arial"/>
                <w:sz w:val="20"/>
                <w:szCs w:val="20"/>
              </w:rPr>
            </w:pPr>
          </w:p>
        </w:tc>
        <w:tc>
          <w:tcPr>
            <w:tcW w:w="3056"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171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198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207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234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2970" w:type="dxa"/>
            <w:tcBorders>
              <w:top w:val="single" w:sz="4" w:space="0" w:color="auto"/>
            </w:tcBorders>
            <w:vAlign w:val="center"/>
          </w:tcPr>
          <w:p w:rsidR="00ED1FE0" w:rsidRPr="006C7BC5" w:rsidRDefault="00ED1FE0" w:rsidP="00AC0B6E">
            <w:pPr>
              <w:rPr>
                <w:rFonts w:ascii="Arial" w:hAnsi="Arial" w:cs="Arial"/>
              </w:rPr>
            </w:pPr>
          </w:p>
        </w:tc>
      </w:tr>
      <w:tr w:rsidR="00ED1FE0" w:rsidRPr="006C7BC5" w:rsidTr="00AC0B6E">
        <w:trPr>
          <w:trHeight w:val="530"/>
        </w:trPr>
        <w:tc>
          <w:tcPr>
            <w:tcW w:w="7308" w:type="dxa"/>
            <w:gridSpan w:val="4"/>
            <w:tcBorders>
              <w:left w:val="single" w:sz="4" w:space="0" w:color="auto"/>
              <w:bottom w:val="single" w:sz="4" w:space="0" w:color="auto"/>
              <w:right w:val="single" w:sz="4" w:space="0" w:color="auto"/>
            </w:tcBorders>
            <w:shd w:val="clear" w:color="auto" w:fill="auto"/>
            <w:vAlign w:val="center"/>
          </w:tcPr>
          <w:p w:rsidR="00ED1FE0" w:rsidRPr="006C7BC5" w:rsidRDefault="00ED1FE0" w:rsidP="00AC0B6E">
            <w:pPr>
              <w:jc w:val="center"/>
              <w:rPr>
                <w:rFonts w:ascii="Arial" w:hAnsi="Arial" w:cs="Arial"/>
                <w:sz w:val="20"/>
                <w:szCs w:val="20"/>
              </w:rPr>
            </w:pPr>
            <w:r w:rsidRPr="006C7BC5">
              <w:rPr>
                <w:rFonts w:ascii="Arial" w:hAnsi="Arial" w:cs="Arial"/>
                <w:b/>
                <w:sz w:val="20"/>
                <w:szCs w:val="20"/>
              </w:rPr>
              <w:t>Нийт дүн</w:t>
            </w:r>
          </w:p>
        </w:tc>
        <w:tc>
          <w:tcPr>
            <w:tcW w:w="20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5310" w:type="dxa"/>
            <w:gridSpan w:val="2"/>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bl>
    <w:p w:rsidR="00ED1FE0" w:rsidRPr="006C7BC5" w:rsidRDefault="00ED1FE0" w:rsidP="00ED1FE0">
      <w:pPr>
        <w:jc w:val="both"/>
        <w:rPr>
          <w:rFonts w:ascii="Arial" w:hAnsi="Arial" w:cs="Arial"/>
          <w:sz w:val="20"/>
          <w:szCs w:val="20"/>
          <w:lang w:val="mn-MN"/>
        </w:rPr>
      </w:pPr>
      <w:r w:rsidRPr="006C7BC5">
        <w:rPr>
          <w:rFonts w:ascii="Arial" w:hAnsi="Arial" w:cs="Arial"/>
          <w:b/>
          <w:sz w:val="20"/>
          <w:szCs w:val="20"/>
          <w:lang w:val="mn-MN"/>
        </w:rPr>
        <w:t>Тайлбар</w:t>
      </w:r>
      <w:r w:rsidRPr="006C7BC5">
        <w:rPr>
          <w:rFonts w:ascii="Arial" w:hAnsi="Arial" w:cs="Arial"/>
          <w:sz w:val="20"/>
          <w:szCs w:val="20"/>
          <w:lang w:val="mn-MN"/>
        </w:rPr>
        <w:t>: “Орон сууц, барилга, байгууламжийн төрөл” хэсэгт хувийн болон нийтийн орон сууц, үйлдвэрлэл</w:t>
      </w:r>
      <w:r w:rsidRPr="006C7BC5">
        <w:rPr>
          <w:rFonts w:ascii="Arial" w:hAnsi="Arial" w:cs="Arial"/>
          <w:sz w:val="20"/>
          <w:szCs w:val="20"/>
        </w:rPr>
        <w:t>,</w:t>
      </w:r>
      <w:r w:rsidRPr="006C7BC5">
        <w:rPr>
          <w:rFonts w:ascii="Arial" w:hAnsi="Arial" w:cs="Arial"/>
          <w:sz w:val="20"/>
          <w:szCs w:val="20"/>
          <w:lang w:val="mn-MN"/>
        </w:rPr>
        <w:t xml:space="preserve"> үйлчилгээний зориулалттай барилга,  авто зогсоол, гараж, зуслангийн байр , гэр зэргийг мэдүүлнэ. “Хийц, талбай” баганад тухайн барилга байгууламжийн хийц, өрөөний тоо, талбайн хэмжээ, зах зээлийн үнэлгээг мэдүүлэг гаргах үеийн зах зээлийн ханшаар үнэлж бичнэ. Гадаад улс, чөлөөт бүсэд байгаа орон сууц, барилга, байгууламжийг мэдүүлнэ.</w:t>
      </w:r>
    </w:p>
    <w:p w:rsidR="00ED1FE0" w:rsidRPr="006C7BC5" w:rsidRDefault="00ED1FE0" w:rsidP="00ED1FE0">
      <w:pPr>
        <w:jc w:val="both"/>
        <w:rPr>
          <w:rFonts w:ascii="Arial" w:hAnsi="Arial" w:cs="Arial"/>
          <w:sz w:val="18"/>
          <w:szCs w:val="18"/>
          <w:lang w:val="mn-MN"/>
        </w:rPr>
      </w:pPr>
    </w:p>
    <w:p w:rsidR="00ED1FE0" w:rsidRPr="006C7BC5" w:rsidRDefault="00ED1FE0" w:rsidP="00ED1FE0">
      <w:pPr>
        <w:jc w:val="both"/>
        <w:rPr>
          <w:rFonts w:ascii="Arial" w:hAnsi="Arial" w:cs="Arial"/>
          <w:sz w:val="18"/>
          <w:szCs w:val="18"/>
          <w:lang w:val="mn-MN"/>
        </w:rPr>
      </w:pPr>
      <w:r w:rsidRPr="006C7BC5">
        <w:rPr>
          <w:rFonts w:ascii="Arial" w:hAnsi="Arial" w:cs="Arial"/>
          <w:sz w:val="18"/>
          <w:szCs w:val="18"/>
        </w:rPr>
        <w:t xml:space="preserve">¤ </w:t>
      </w:r>
      <w:r w:rsidRPr="006C7BC5">
        <w:rPr>
          <w:rFonts w:ascii="Arial" w:hAnsi="Arial" w:cs="Arial"/>
          <w:sz w:val="18"/>
          <w:szCs w:val="18"/>
          <w:lang w:val="mn-MN"/>
        </w:rPr>
        <w:t>Т</w:t>
      </w:r>
      <w:r w:rsidRPr="006C7BC5">
        <w:rPr>
          <w:rFonts w:ascii="Arial" w:hAnsi="Arial" w:cs="Arial"/>
          <w:sz w:val="18"/>
          <w:szCs w:val="18"/>
        </w:rPr>
        <w:t>ээврийн хэрэгсэл</w:t>
      </w:r>
      <w:r w:rsidRPr="006C7BC5">
        <w:rPr>
          <w:rFonts w:ascii="Arial" w:hAnsi="Arial" w:cs="Arial"/>
          <w:sz w:val="18"/>
          <w:szCs w:val="18"/>
          <w:lang w:val="mn-MN"/>
        </w:rPr>
        <w:t xml:space="preserve"> б</w:t>
      </w:r>
      <w:r w:rsidRPr="006C7BC5">
        <w:rPr>
          <w:rFonts w:ascii="Arial" w:hAnsi="Arial" w:cs="Arial"/>
          <w:sz w:val="18"/>
          <w:szCs w:val="18"/>
        </w:rPr>
        <w:t xml:space="preserve">айхгүй </w:t>
      </w:r>
      <w:r w:rsidRPr="006C7BC5">
        <w:rPr>
          <w:rFonts w:ascii="Arial" w:hAnsi="Arial" w:cs="Arial"/>
          <w:sz w:val="18"/>
          <w:szCs w:val="18"/>
          <w:lang w:val="mn-MN"/>
        </w:rPr>
        <w:t xml:space="preserve">бол </w:t>
      </w:r>
      <w:r w:rsidRPr="006C7BC5">
        <w:rPr>
          <w:rFonts w:ascii="Arial" w:hAnsi="Arial" w:cs="Arial"/>
          <w:sz w:val="18"/>
          <w:szCs w:val="18"/>
        </w:rPr>
        <w:t>/</w:t>
      </w:r>
      <w:r w:rsidRPr="006C7BC5">
        <w:rPr>
          <w:rFonts w:ascii="Arial" w:hAnsi="Arial" w:cs="Arial"/>
          <w:sz w:val="18"/>
          <w:szCs w:val="18"/>
          <w:lang w:val="mn-MN"/>
        </w:rPr>
        <w:t>-</w:t>
      </w:r>
      <w:r w:rsidRPr="006C7BC5">
        <w:rPr>
          <w:rFonts w:ascii="Arial" w:hAnsi="Arial" w:cs="Arial"/>
          <w:sz w:val="18"/>
          <w:szCs w:val="18"/>
        </w:rPr>
        <w:t xml:space="preserve">/ </w:t>
      </w:r>
      <w:r w:rsidRPr="006C7BC5">
        <w:rPr>
          <w:rFonts w:ascii="Arial" w:hAnsi="Arial" w:cs="Arial"/>
          <w:sz w:val="18"/>
          <w:szCs w:val="18"/>
          <w:lang w:val="mn-MN"/>
        </w:rPr>
        <w:t>тэмдэглэгээ хийх</w:t>
      </w:r>
    </w:p>
    <w:p w:rsidR="00ED1FE0" w:rsidRPr="006C7BC5" w:rsidRDefault="00ED1FE0" w:rsidP="00ED1FE0">
      <w:pPr>
        <w:jc w:val="both"/>
        <w:rPr>
          <w:rFonts w:ascii="Arial" w:hAnsi="Arial" w:cs="Arial"/>
          <w:sz w:val="16"/>
          <w:szCs w:val="16"/>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3866"/>
        <w:gridCol w:w="2610"/>
        <w:gridCol w:w="2430"/>
        <w:gridCol w:w="2250"/>
        <w:gridCol w:w="2970"/>
      </w:tblGrid>
      <w:tr w:rsidR="00ED1FE0" w:rsidRPr="006C7BC5" w:rsidTr="00AC0B6E">
        <w:trPr>
          <w:trHeight w:val="449"/>
        </w:trPr>
        <w:tc>
          <w:tcPr>
            <w:tcW w:w="14688" w:type="dxa"/>
            <w:gridSpan w:val="6"/>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lang w:val="mn-MN"/>
              </w:rPr>
            </w:pPr>
            <w:r w:rsidRPr="006C7BC5">
              <w:rPr>
                <w:rFonts w:ascii="Arial" w:hAnsi="Arial" w:cs="Arial"/>
                <w:b/>
                <w:color w:val="FFFFFF"/>
                <w:lang w:val="mn-MN"/>
              </w:rPr>
              <w:t>3.2.2. Тээврийн хэрэгсэл</w:t>
            </w:r>
          </w:p>
        </w:tc>
      </w:tr>
      <w:tr w:rsidR="00ED1FE0" w:rsidRPr="006C7BC5" w:rsidTr="00AC0B6E">
        <w:trPr>
          <w:trHeight w:val="557"/>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w:t>
            </w:r>
          </w:p>
        </w:tc>
        <w:tc>
          <w:tcPr>
            <w:tcW w:w="386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Тээврийн хэрэгслийн төрөл, үйлдвэрлэсэн он</w:t>
            </w:r>
          </w:p>
        </w:tc>
        <w:tc>
          <w:tcPr>
            <w:tcW w:w="261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Тоо, ширхэг</w:t>
            </w:r>
          </w:p>
        </w:tc>
        <w:tc>
          <w:tcPr>
            <w:tcW w:w="24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rPr>
              <w:t>Гэрчилгээ, улсын дугаар</w:t>
            </w:r>
            <w:r w:rsidRPr="006C7BC5">
              <w:rPr>
                <w:rFonts w:ascii="Arial" w:hAnsi="Arial" w:cs="Arial"/>
                <w:b/>
                <w:sz w:val="20"/>
                <w:szCs w:val="20"/>
                <w:lang w:val="mn-MN"/>
              </w:rPr>
              <w:t>, эзэмшигчийн нэр</w:t>
            </w:r>
          </w:p>
        </w:tc>
        <w:tc>
          <w:tcPr>
            <w:tcW w:w="225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Зах зээлийн үнэлгээ /</w:t>
            </w:r>
            <w:r w:rsidRPr="006C7BC5">
              <w:rPr>
                <w:rFonts w:ascii="Arial" w:hAnsi="Arial" w:cs="Arial"/>
                <w:b/>
                <w:sz w:val="20"/>
                <w:szCs w:val="20"/>
                <w:lang w:val="mn-MN"/>
              </w:rPr>
              <w:t>төгрөг</w:t>
            </w:r>
            <w:r w:rsidRPr="006C7BC5">
              <w:rPr>
                <w:rFonts w:ascii="Arial" w:hAnsi="Arial" w:cs="Arial"/>
                <w:b/>
                <w:sz w:val="20"/>
                <w:szCs w:val="20"/>
              </w:rPr>
              <w:t>/</w:t>
            </w:r>
          </w:p>
        </w:tc>
        <w:tc>
          <w:tcPr>
            <w:tcW w:w="29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Эх үүсвэрийн тайлбар</w:t>
            </w:r>
          </w:p>
        </w:tc>
      </w:tr>
      <w:tr w:rsidR="00ED1FE0" w:rsidRPr="006C7BC5" w:rsidTr="00AC0B6E">
        <w:trPr>
          <w:trHeight w:val="449"/>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86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61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4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r w:rsidRPr="006C7BC5">
              <w:rPr>
                <w:rFonts w:ascii="Arial" w:hAnsi="Arial" w:cs="Arial"/>
                <w:sz w:val="20"/>
                <w:szCs w:val="20"/>
              </w:rPr>
              <w:t xml:space="preserve"> </w:t>
            </w:r>
          </w:p>
        </w:tc>
        <w:tc>
          <w:tcPr>
            <w:tcW w:w="225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r w:rsidR="00ED1FE0" w:rsidRPr="006C7BC5" w:rsidTr="00AC0B6E">
        <w:trPr>
          <w:trHeight w:val="530"/>
        </w:trPr>
        <w:tc>
          <w:tcPr>
            <w:tcW w:w="9468" w:type="dxa"/>
            <w:gridSpan w:val="4"/>
            <w:tcBorders>
              <w:left w:val="single" w:sz="4" w:space="0" w:color="auto"/>
              <w:bottom w:val="single" w:sz="4" w:space="0" w:color="auto"/>
              <w:right w:val="single" w:sz="4" w:space="0" w:color="auto"/>
            </w:tcBorders>
            <w:shd w:val="clear" w:color="auto" w:fill="auto"/>
            <w:vAlign w:val="center"/>
          </w:tcPr>
          <w:p w:rsidR="00ED1FE0" w:rsidRPr="006C7BC5" w:rsidRDefault="00ED1FE0" w:rsidP="00AC0B6E">
            <w:pPr>
              <w:jc w:val="center"/>
              <w:rPr>
                <w:rFonts w:ascii="Arial" w:hAnsi="Arial" w:cs="Arial"/>
                <w:sz w:val="20"/>
                <w:szCs w:val="20"/>
              </w:rPr>
            </w:pPr>
            <w:r w:rsidRPr="006C7BC5">
              <w:rPr>
                <w:rFonts w:ascii="Arial" w:hAnsi="Arial" w:cs="Arial"/>
                <w:b/>
                <w:sz w:val="20"/>
                <w:szCs w:val="20"/>
              </w:rPr>
              <w:t>Нийт дүн</w:t>
            </w:r>
          </w:p>
        </w:tc>
        <w:tc>
          <w:tcPr>
            <w:tcW w:w="225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bl>
    <w:p w:rsidR="00ED1FE0" w:rsidRPr="006C7BC5" w:rsidRDefault="00ED1FE0" w:rsidP="00ED1FE0">
      <w:pPr>
        <w:jc w:val="both"/>
        <w:rPr>
          <w:rFonts w:ascii="Arial" w:hAnsi="Arial" w:cs="Arial"/>
          <w:sz w:val="18"/>
          <w:szCs w:val="18"/>
          <w:lang w:val="mn-MN"/>
        </w:rPr>
      </w:pPr>
      <w:r w:rsidRPr="006C7BC5">
        <w:rPr>
          <w:rFonts w:ascii="Arial" w:hAnsi="Arial" w:cs="Arial"/>
          <w:b/>
          <w:sz w:val="18"/>
          <w:szCs w:val="18"/>
          <w:lang w:val="mn-MN"/>
        </w:rPr>
        <w:t>Тайлбар</w:t>
      </w:r>
      <w:r w:rsidRPr="006C7BC5">
        <w:rPr>
          <w:rFonts w:ascii="Arial" w:hAnsi="Arial" w:cs="Arial"/>
          <w:sz w:val="18"/>
          <w:szCs w:val="18"/>
          <w:lang w:val="mn-MN"/>
        </w:rPr>
        <w:t>: “Тээврийн хэрэгсэл” хэсэгт автомашин, өөрөө явагч хэрэгсэл, усан онгоц, нисэх онгоц, бусад техник, тоног төхөөрөмжийг мэдүүлнэ. Зах зээлийн үнэлгээг мэдүүлэг гаргах үеийн зах зээлийн ханшаар үнэлж бичнэ.</w:t>
      </w:r>
    </w:p>
    <w:p w:rsidR="00ED1FE0" w:rsidRPr="006C7BC5" w:rsidRDefault="00ED1FE0" w:rsidP="00ED1FE0">
      <w:pPr>
        <w:jc w:val="both"/>
        <w:rPr>
          <w:rFonts w:ascii="Arial" w:hAnsi="Arial" w:cs="Arial"/>
          <w:sz w:val="18"/>
          <w:szCs w:val="18"/>
        </w:rPr>
      </w:pPr>
    </w:p>
    <w:p w:rsidR="00ED1FE0" w:rsidRPr="006C7BC5" w:rsidRDefault="00ED1FE0" w:rsidP="00ED1FE0">
      <w:pPr>
        <w:jc w:val="both"/>
        <w:rPr>
          <w:rFonts w:ascii="Arial" w:hAnsi="Arial" w:cs="Arial"/>
          <w:sz w:val="18"/>
          <w:szCs w:val="18"/>
        </w:rPr>
      </w:pPr>
    </w:p>
    <w:p w:rsidR="00ED1FE0" w:rsidRPr="006C7BC5" w:rsidRDefault="00ED1FE0" w:rsidP="00ED1FE0">
      <w:pPr>
        <w:jc w:val="both"/>
        <w:rPr>
          <w:rFonts w:ascii="Arial" w:hAnsi="Arial" w:cs="Arial"/>
          <w:sz w:val="18"/>
          <w:szCs w:val="18"/>
        </w:rPr>
      </w:pPr>
    </w:p>
    <w:p w:rsidR="00ED1FE0" w:rsidRPr="006C7BC5" w:rsidRDefault="00ED1FE0" w:rsidP="00ED1FE0">
      <w:pPr>
        <w:jc w:val="both"/>
        <w:rPr>
          <w:rFonts w:ascii="Arial" w:hAnsi="Arial" w:cs="Arial"/>
          <w:sz w:val="18"/>
          <w:szCs w:val="18"/>
        </w:rPr>
      </w:pPr>
    </w:p>
    <w:p w:rsidR="00ED1FE0" w:rsidRPr="006C7BC5" w:rsidRDefault="00ED1FE0" w:rsidP="00ED1FE0">
      <w:pPr>
        <w:jc w:val="both"/>
        <w:rPr>
          <w:rFonts w:ascii="Arial" w:hAnsi="Arial" w:cs="Arial"/>
          <w:sz w:val="18"/>
          <w:szCs w:val="18"/>
        </w:rPr>
      </w:pPr>
    </w:p>
    <w:p w:rsidR="00ED1FE0" w:rsidRPr="006C7BC5" w:rsidRDefault="00ED1FE0" w:rsidP="00ED1FE0">
      <w:pPr>
        <w:jc w:val="both"/>
        <w:rPr>
          <w:rFonts w:ascii="Arial" w:hAnsi="Arial" w:cs="Arial"/>
          <w:sz w:val="18"/>
          <w:szCs w:val="18"/>
        </w:rPr>
      </w:pPr>
    </w:p>
    <w:p w:rsidR="00ED1FE0" w:rsidRPr="006C7BC5" w:rsidRDefault="00ED1FE0" w:rsidP="00ED1FE0">
      <w:pPr>
        <w:jc w:val="both"/>
        <w:rPr>
          <w:rFonts w:ascii="Arial" w:hAnsi="Arial" w:cs="Arial"/>
          <w:sz w:val="18"/>
          <w:szCs w:val="18"/>
        </w:rPr>
      </w:pPr>
    </w:p>
    <w:p w:rsidR="00ED1FE0" w:rsidRPr="006C7BC5" w:rsidRDefault="00ED1FE0" w:rsidP="00ED1FE0">
      <w:pPr>
        <w:jc w:val="both"/>
        <w:rPr>
          <w:rFonts w:ascii="Arial" w:hAnsi="Arial" w:cs="Arial"/>
          <w:sz w:val="18"/>
          <w:szCs w:val="18"/>
        </w:rPr>
      </w:pPr>
    </w:p>
    <w:p w:rsidR="00ED1FE0" w:rsidRPr="006C7BC5" w:rsidRDefault="00ED1FE0" w:rsidP="00ED1FE0">
      <w:pPr>
        <w:jc w:val="both"/>
        <w:rPr>
          <w:rFonts w:ascii="Arial" w:hAnsi="Arial" w:cs="Arial"/>
          <w:sz w:val="18"/>
          <w:szCs w:val="18"/>
        </w:rPr>
      </w:pPr>
    </w:p>
    <w:p w:rsidR="00ED1FE0" w:rsidRPr="006C7BC5" w:rsidRDefault="00ED1FE0" w:rsidP="00ED1FE0">
      <w:pPr>
        <w:jc w:val="both"/>
        <w:rPr>
          <w:rFonts w:ascii="Arial" w:hAnsi="Arial" w:cs="Arial"/>
          <w:sz w:val="18"/>
          <w:szCs w:val="18"/>
        </w:rPr>
      </w:pPr>
    </w:p>
    <w:p w:rsidR="00ED1FE0" w:rsidRPr="006C7BC5" w:rsidRDefault="00ED1FE0" w:rsidP="00ED1FE0">
      <w:pPr>
        <w:jc w:val="both"/>
        <w:rPr>
          <w:rFonts w:ascii="Arial" w:hAnsi="Arial" w:cs="Arial"/>
          <w:sz w:val="18"/>
          <w:szCs w:val="18"/>
        </w:rPr>
      </w:pPr>
    </w:p>
    <w:p w:rsidR="00ED1FE0" w:rsidRPr="006C7BC5" w:rsidRDefault="00ED1FE0" w:rsidP="00ED1FE0">
      <w:pPr>
        <w:jc w:val="both"/>
        <w:rPr>
          <w:rFonts w:ascii="Arial" w:hAnsi="Arial" w:cs="Arial"/>
          <w:sz w:val="18"/>
          <w:szCs w:val="18"/>
        </w:rPr>
      </w:pPr>
      <w:r w:rsidRPr="006C7BC5">
        <w:rPr>
          <w:rFonts w:ascii="Arial" w:hAnsi="Arial" w:cs="Arial"/>
          <w:sz w:val="18"/>
          <w:szCs w:val="18"/>
        </w:rPr>
        <w:t xml:space="preserve">¤ </w:t>
      </w:r>
      <w:r w:rsidRPr="006C7BC5">
        <w:rPr>
          <w:rFonts w:ascii="Arial" w:hAnsi="Arial" w:cs="Arial"/>
          <w:sz w:val="18"/>
          <w:szCs w:val="18"/>
          <w:lang w:val="mn-MN"/>
        </w:rPr>
        <w:t>М</w:t>
      </w:r>
      <w:r w:rsidRPr="006C7BC5">
        <w:rPr>
          <w:rFonts w:ascii="Arial" w:hAnsi="Arial" w:cs="Arial"/>
          <w:sz w:val="18"/>
          <w:szCs w:val="18"/>
        </w:rPr>
        <w:t>ал</w:t>
      </w:r>
      <w:r w:rsidRPr="006C7BC5">
        <w:rPr>
          <w:rFonts w:ascii="Arial" w:hAnsi="Arial" w:cs="Arial"/>
          <w:sz w:val="18"/>
          <w:szCs w:val="18"/>
          <w:lang w:val="mn-MN"/>
        </w:rPr>
        <w:t>,</w:t>
      </w:r>
      <w:r w:rsidRPr="006C7BC5">
        <w:rPr>
          <w:rFonts w:ascii="Arial" w:hAnsi="Arial" w:cs="Arial"/>
          <w:sz w:val="18"/>
          <w:szCs w:val="18"/>
        </w:rPr>
        <w:t xml:space="preserve"> </w:t>
      </w:r>
      <w:r w:rsidRPr="006C7BC5">
        <w:rPr>
          <w:rFonts w:ascii="Arial" w:hAnsi="Arial" w:cs="Arial"/>
          <w:sz w:val="18"/>
          <w:szCs w:val="18"/>
          <w:lang w:val="mn-MN"/>
        </w:rPr>
        <w:t xml:space="preserve">аж ахуй </w:t>
      </w:r>
      <w:r w:rsidRPr="006C7BC5">
        <w:rPr>
          <w:rFonts w:ascii="Arial" w:hAnsi="Arial" w:cs="Arial"/>
          <w:sz w:val="18"/>
          <w:szCs w:val="18"/>
        </w:rPr>
        <w:t>байхгүй бол /</w:t>
      </w:r>
      <w:r w:rsidRPr="006C7BC5">
        <w:rPr>
          <w:rFonts w:ascii="Arial" w:hAnsi="Arial" w:cs="Arial"/>
          <w:sz w:val="18"/>
          <w:szCs w:val="18"/>
          <w:lang w:val="mn-MN"/>
        </w:rPr>
        <w:t>-</w:t>
      </w:r>
      <w:r w:rsidRPr="006C7BC5">
        <w:rPr>
          <w:rFonts w:ascii="Arial" w:hAnsi="Arial" w:cs="Arial"/>
          <w:sz w:val="18"/>
          <w:szCs w:val="18"/>
        </w:rPr>
        <w:t xml:space="preserve">/ тэмдэглэгээ </w:t>
      </w:r>
      <w:r w:rsidRPr="006C7BC5">
        <w:rPr>
          <w:rFonts w:ascii="Arial" w:hAnsi="Arial" w:cs="Arial"/>
          <w:sz w:val="18"/>
          <w:szCs w:val="18"/>
          <w:lang w:val="mn-MN"/>
        </w:rPr>
        <w:t>хийх</w:t>
      </w:r>
    </w:p>
    <w:p w:rsidR="00ED1FE0" w:rsidRPr="006C7BC5" w:rsidRDefault="00ED1FE0" w:rsidP="00ED1FE0">
      <w:pPr>
        <w:rPr>
          <w:rFonts w:ascii="Arial" w:hAnsi="Arial" w:cs="Arial"/>
          <w:sz w:val="16"/>
          <w:szCs w:val="16"/>
        </w:rPr>
      </w:pP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
        <w:gridCol w:w="3061"/>
        <w:gridCol w:w="1710"/>
        <w:gridCol w:w="2714"/>
        <w:gridCol w:w="2988"/>
        <w:gridCol w:w="3657"/>
      </w:tblGrid>
      <w:tr w:rsidR="00ED1FE0" w:rsidRPr="006C7BC5" w:rsidTr="00AC0B6E">
        <w:trPr>
          <w:trHeight w:val="395"/>
        </w:trPr>
        <w:tc>
          <w:tcPr>
            <w:tcW w:w="5000" w:type="pct"/>
            <w:gridSpan w:val="6"/>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lang w:val="mn-MN"/>
              </w:rPr>
            </w:pPr>
            <w:r w:rsidRPr="006C7BC5">
              <w:rPr>
                <w:rFonts w:ascii="Arial" w:hAnsi="Arial" w:cs="Arial"/>
                <w:b/>
                <w:color w:val="FFFFFF"/>
                <w:lang w:val="mn-MN"/>
              </w:rPr>
              <w:t>4.2</w:t>
            </w:r>
            <w:r w:rsidRPr="006C7BC5">
              <w:rPr>
                <w:rFonts w:ascii="Arial" w:hAnsi="Arial" w:cs="Arial"/>
                <w:b/>
                <w:color w:val="FFFFFF"/>
              </w:rPr>
              <w:t xml:space="preserve">.3 </w:t>
            </w:r>
            <w:r w:rsidRPr="006C7BC5">
              <w:rPr>
                <w:rFonts w:ascii="Arial" w:hAnsi="Arial" w:cs="Arial"/>
                <w:b/>
                <w:color w:val="FFFFFF"/>
                <w:lang w:val="mn-MN"/>
              </w:rPr>
              <w:t>Мал, аж ахуй</w:t>
            </w:r>
          </w:p>
        </w:tc>
      </w:tr>
      <w:tr w:rsidR="00ED1FE0" w:rsidRPr="006C7BC5" w:rsidTr="00AC0B6E">
        <w:trPr>
          <w:trHeight w:val="620"/>
        </w:trPr>
        <w:tc>
          <w:tcPr>
            <w:tcW w:w="190" w:type="pct"/>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w:t>
            </w:r>
          </w:p>
        </w:tc>
        <w:tc>
          <w:tcPr>
            <w:tcW w:w="1042" w:type="pct"/>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 xml:space="preserve">Төрөл </w:t>
            </w:r>
          </w:p>
        </w:tc>
        <w:tc>
          <w:tcPr>
            <w:tcW w:w="582" w:type="pct"/>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Тоо, толгой</w:t>
            </w:r>
          </w:p>
        </w:tc>
        <w:tc>
          <w:tcPr>
            <w:tcW w:w="924" w:type="pct"/>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Зах зээлийн үнэлгээ /</w:t>
            </w:r>
            <w:r w:rsidRPr="006C7BC5">
              <w:rPr>
                <w:rFonts w:ascii="Arial" w:hAnsi="Arial" w:cs="Arial"/>
                <w:b/>
                <w:sz w:val="20"/>
                <w:szCs w:val="20"/>
                <w:lang w:val="mn-MN"/>
              </w:rPr>
              <w:t>т</w:t>
            </w:r>
            <w:r w:rsidRPr="006C7BC5">
              <w:rPr>
                <w:rFonts w:ascii="Arial" w:hAnsi="Arial" w:cs="Arial"/>
                <w:b/>
                <w:sz w:val="20"/>
                <w:szCs w:val="20"/>
              </w:rPr>
              <w:t>өг</w:t>
            </w:r>
            <w:r w:rsidRPr="006C7BC5">
              <w:rPr>
                <w:rFonts w:ascii="Arial" w:hAnsi="Arial" w:cs="Arial"/>
                <w:b/>
                <w:sz w:val="20"/>
                <w:szCs w:val="20"/>
                <w:lang w:val="mn-MN"/>
              </w:rPr>
              <w:t>рөг</w:t>
            </w:r>
            <w:r w:rsidRPr="006C7BC5">
              <w:rPr>
                <w:rFonts w:ascii="Arial" w:hAnsi="Arial" w:cs="Arial"/>
                <w:b/>
                <w:sz w:val="20"/>
                <w:szCs w:val="20"/>
              </w:rPr>
              <w:t>/</w:t>
            </w:r>
          </w:p>
        </w:tc>
        <w:tc>
          <w:tcPr>
            <w:tcW w:w="1017" w:type="pct"/>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Эх үүсвэрийн тайлбар</w:t>
            </w:r>
          </w:p>
        </w:tc>
        <w:tc>
          <w:tcPr>
            <w:tcW w:w="1245" w:type="pct"/>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rPr>
              <w:t>Байршил</w:t>
            </w:r>
          </w:p>
        </w:tc>
      </w:tr>
      <w:tr w:rsidR="00ED1FE0" w:rsidRPr="006C7BC5" w:rsidTr="00AC0B6E">
        <w:trPr>
          <w:trHeight w:val="440"/>
        </w:trPr>
        <w:tc>
          <w:tcPr>
            <w:tcW w:w="190" w:type="pct"/>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042" w:type="pct"/>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582" w:type="pct"/>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924" w:type="pct"/>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017" w:type="pct"/>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245" w:type="pct"/>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r w:rsidR="00ED1FE0" w:rsidRPr="006C7BC5" w:rsidTr="00AC0B6E">
        <w:trPr>
          <w:trHeight w:val="530"/>
        </w:trPr>
        <w:tc>
          <w:tcPr>
            <w:tcW w:w="1232" w:type="pct"/>
            <w:gridSpan w:val="2"/>
            <w:tcBorders>
              <w:left w:val="single" w:sz="4" w:space="0" w:color="auto"/>
              <w:bottom w:val="single" w:sz="4" w:space="0" w:color="auto"/>
              <w:right w:val="single" w:sz="4" w:space="0" w:color="auto"/>
            </w:tcBorders>
            <w:shd w:val="clear" w:color="auto" w:fill="auto"/>
            <w:vAlign w:val="center"/>
          </w:tcPr>
          <w:p w:rsidR="00ED1FE0" w:rsidRPr="006C7BC5" w:rsidRDefault="00ED1FE0" w:rsidP="00AC0B6E">
            <w:pPr>
              <w:jc w:val="center"/>
              <w:rPr>
                <w:rFonts w:ascii="Arial" w:hAnsi="Arial" w:cs="Arial"/>
                <w:sz w:val="20"/>
                <w:szCs w:val="20"/>
              </w:rPr>
            </w:pPr>
            <w:r w:rsidRPr="006C7BC5">
              <w:rPr>
                <w:rFonts w:ascii="Arial" w:hAnsi="Arial" w:cs="Arial"/>
                <w:b/>
                <w:sz w:val="20"/>
                <w:szCs w:val="20"/>
              </w:rPr>
              <w:t>Нийт дүн</w:t>
            </w:r>
          </w:p>
        </w:tc>
        <w:tc>
          <w:tcPr>
            <w:tcW w:w="582" w:type="pct"/>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924" w:type="pct"/>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262" w:type="pct"/>
            <w:gridSpan w:val="2"/>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bl>
    <w:p w:rsidR="00ED1FE0" w:rsidRPr="006C7BC5" w:rsidRDefault="00ED1FE0" w:rsidP="00ED1FE0">
      <w:pPr>
        <w:jc w:val="both"/>
        <w:rPr>
          <w:rFonts w:ascii="Arial" w:hAnsi="Arial" w:cs="Arial"/>
          <w:sz w:val="18"/>
          <w:szCs w:val="18"/>
          <w:lang w:val="mn-MN"/>
        </w:rPr>
      </w:pPr>
      <w:r w:rsidRPr="006C7BC5">
        <w:rPr>
          <w:rFonts w:ascii="Arial" w:hAnsi="Arial" w:cs="Arial"/>
          <w:b/>
          <w:sz w:val="18"/>
          <w:szCs w:val="18"/>
          <w:lang w:val="mn-MN"/>
        </w:rPr>
        <w:t>Тайлбар:</w:t>
      </w:r>
      <w:r w:rsidRPr="006C7BC5">
        <w:rPr>
          <w:rFonts w:ascii="Arial" w:hAnsi="Arial" w:cs="Arial"/>
          <w:sz w:val="18"/>
          <w:szCs w:val="18"/>
          <w:lang w:val="mn-MN"/>
        </w:rPr>
        <w:t xml:space="preserve"> </w:t>
      </w:r>
      <w:r w:rsidRPr="006C7BC5">
        <w:rPr>
          <w:rFonts w:ascii="Arial" w:hAnsi="Arial" w:cs="Arial"/>
          <w:sz w:val="18"/>
          <w:szCs w:val="18"/>
        </w:rPr>
        <w:t>“</w:t>
      </w:r>
      <w:r w:rsidRPr="006C7BC5">
        <w:rPr>
          <w:rFonts w:ascii="Arial" w:hAnsi="Arial" w:cs="Arial"/>
          <w:sz w:val="18"/>
          <w:szCs w:val="18"/>
          <w:lang w:val="mn-MN"/>
        </w:rPr>
        <w:t>Мал</w:t>
      </w:r>
      <w:r w:rsidRPr="006C7BC5">
        <w:rPr>
          <w:rFonts w:ascii="Arial" w:hAnsi="Arial" w:cs="Arial"/>
          <w:sz w:val="18"/>
          <w:szCs w:val="18"/>
        </w:rPr>
        <w:t xml:space="preserve">, аж ахуй” </w:t>
      </w:r>
      <w:r w:rsidRPr="006C7BC5">
        <w:rPr>
          <w:rFonts w:ascii="Arial" w:hAnsi="Arial" w:cs="Arial"/>
          <w:sz w:val="18"/>
          <w:szCs w:val="18"/>
          <w:lang w:val="mn-MN"/>
        </w:rPr>
        <w:t xml:space="preserve"> хэсэгт таван хошуу малаас гадна туслах аж ахуйн чиглэл</w:t>
      </w:r>
      <w:r w:rsidRPr="006C7BC5">
        <w:rPr>
          <w:rFonts w:ascii="Arial" w:hAnsi="Arial" w:cs="Arial"/>
          <w:sz w:val="18"/>
          <w:szCs w:val="18"/>
        </w:rPr>
        <w:t>ээр үржүүлж байгаа</w:t>
      </w:r>
      <w:r w:rsidRPr="006C7BC5">
        <w:rPr>
          <w:rFonts w:ascii="Arial" w:hAnsi="Arial" w:cs="Arial"/>
          <w:sz w:val="18"/>
          <w:szCs w:val="18"/>
          <w:lang w:val="mn-MN"/>
        </w:rPr>
        <w:t xml:space="preserve"> гахай, тахиа, бусад тэжээвэр амьтдыг мэдүүлнэ.</w:t>
      </w:r>
    </w:p>
    <w:p w:rsidR="00ED1FE0" w:rsidRPr="006C7BC5" w:rsidRDefault="00ED1FE0" w:rsidP="00ED1FE0">
      <w:pPr>
        <w:jc w:val="both"/>
        <w:rPr>
          <w:rFonts w:ascii="Arial" w:hAnsi="Arial" w:cs="Arial"/>
          <w:sz w:val="18"/>
          <w:szCs w:val="18"/>
          <w:lang w:val="mn-MN"/>
        </w:rPr>
      </w:pPr>
      <w:r w:rsidRPr="006C7BC5">
        <w:rPr>
          <w:rFonts w:ascii="Arial" w:hAnsi="Arial" w:cs="Arial"/>
          <w:sz w:val="18"/>
          <w:szCs w:val="18"/>
          <w:lang w:val="mn-MN"/>
        </w:rPr>
        <w:t xml:space="preserve"> </w:t>
      </w:r>
    </w:p>
    <w:p w:rsidR="00ED1FE0" w:rsidRPr="006C7BC5" w:rsidRDefault="00ED1FE0" w:rsidP="00ED1FE0">
      <w:pPr>
        <w:jc w:val="both"/>
        <w:rPr>
          <w:rFonts w:ascii="Arial" w:hAnsi="Arial" w:cs="Arial"/>
          <w:sz w:val="18"/>
          <w:szCs w:val="18"/>
        </w:rPr>
      </w:pPr>
      <w:r w:rsidRPr="006C7BC5">
        <w:rPr>
          <w:rFonts w:ascii="Arial" w:hAnsi="Arial" w:cs="Arial"/>
          <w:sz w:val="18"/>
          <w:szCs w:val="18"/>
        </w:rPr>
        <w:t xml:space="preserve">¤ </w:t>
      </w:r>
      <w:r w:rsidRPr="006C7BC5">
        <w:rPr>
          <w:rFonts w:ascii="Arial" w:hAnsi="Arial" w:cs="Arial"/>
          <w:sz w:val="18"/>
          <w:szCs w:val="18"/>
          <w:lang w:val="mn-MN"/>
        </w:rPr>
        <w:t>Г</w:t>
      </w:r>
      <w:r w:rsidRPr="006C7BC5">
        <w:rPr>
          <w:rFonts w:ascii="Arial" w:hAnsi="Arial" w:cs="Arial"/>
          <w:sz w:val="18"/>
          <w:szCs w:val="18"/>
        </w:rPr>
        <w:t>азар байхгүй бол /</w:t>
      </w:r>
      <w:r w:rsidRPr="006C7BC5">
        <w:rPr>
          <w:rFonts w:ascii="Arial" w:hAnsi="Arial" w:cs="Arial"/>
          <w:sz w:val="18"/>
          <w:szCs w:val="18"/>
          <w:lang w:val="mn-MN"/>
        </w:rPr>
        <w:t>-</w:t>
      </w:r>
      <w:r w:rsidRPr="006C7BC5">
        <w:rPr>
          <w:rFonts w:ascii="Arial" w:hAnsi="Arial" w:cs="Arial"/>
          <w:sz w:val="18"/>
          <w:szCs w:val="18"/>
        </w:rPr>
        <w:t>/ тэмдэглэгээ хий</w:t>
      </w:r>
      <w:r w:rsidRPr="006C7BC5">
        <w:rPr>
          <w:rFonts w:ascii="Arial" w:hAnsi="Arial" w:cs="Arial"/>
          <w:sz w:val="18"/>
          <w:szCs w:val="18"/>
          <w:lang w:val="mn-MN"/>
        </w:rPr>
        <w:t>х</w:t>
      </w:r>
      <w:r w:rsidRPr="006C7BC5">
        <w:rPr>
          <w:rFonts w:ascii="Arial" w:hAnsi="Arial" w:cs="Arial"/>
          <w:sz w:val="18"/>
          <w:szCs w:val="18"/>
        </w:rPr>
        <w:t>.</w:t>
      </w:r>
    </w:p>
    <w:p w:rsidR="00ED1FE0" w:rsidRPr="006C7BC5" w:rsidRDefault="00ED1FE0" w:rsidP="00ED1FE0">
      <w:pPr>
        <w:rPr>
          <w:rFonts w:ascii="Arial" w:hAnsi="Arial" w:cs="Arial"/>
          <w:sz w:val="16"/>
          <w:szCs w:val="16"/>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4046"/>
        <w:gridCol w:w="1890"/>
        <w:gridCol w:w="2880"/>
        <w:gridCol w:w="2340"/>
        <w:gridCol w:w="2970"/>
      </w:tblGrid>
      <w:tr w:rsidR="00ED1FE0" w:rsidRPr="006C7BC5" w:rsidTr="00AC0B6E">
        <w:trPr>
          <w:trHeight w:val="404"/>
        </w:trPr>
        <w:tc>
          <w:tcPr>
            <w:tcW w:w="14688" w:type="dxa"/>
            <w:gridSpan w:val="6"/>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lang w:val="mn-MN"/>
              </w:rPr>
            </w:pPr>
            <w:r w:rsidRPr="006C7BC5">
              <w:rPr>
                <w:rFonts w:ascii="Arial" w:hAnsi="Arial" w:cs="Arial"/>
                <w:b/>
                <w:color w:val="FFFFFF"/>
                <w:lang w:val="mn-MN"/>
              </w:rPr>
              <w:t>3.2</w:t>
            </w:r>
            <w:r w:rsidRPr="006C7BC5">
              <w:rPr>
                <w:rFonts w:ascii="Arial" w:hAnsi="Arial" w:cs="Arial"/>
                <w:b/>
                <w:color w:val="FFFFFF"/>
              </w:rPr>
              <w:t xml:space="preserve">.4 </w:t>
            </w:r>
            <w:r w:rsidRPr="006C7BC5">
              <w:rPr>
                <w:rFonts w:ascii="Arial" w:hAnsi="Arial" w:cs="Arial"/>
                <w:b/>
                <w:color w:val="FFFFFF"/>
                <w:lang w:val="mn-MN"/>
              </w:rPr>
              <w:t>Газар</w:t>
            </w:r>
          </w:p>
        </w:tc>
      </w:tr>
      <w:tr w:rsidR="00ED1FE0" w:rsidRPr="006C7BC5" w:rsidTr="00AC0B6E">
        <w:trPr>
          <w:trHeight w:val="629"/>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w:t>
            </w:r>
          </w:p>
        </w:tc>
        <w:tc>
          <w:tcPr>
            <w:tcW w:w="404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rPr>
              <w:t>Газар өмчлөх, эзэмших</w:t>
            </w:r>
            <w:r w:rsidRPr="006C7BC5">
              <w:rPr>
                <w:rFonts w:ascii="Arial" w:hAnsi="Arial" w:cs="Arial"/>
                <w:b/>
                <w:sz w:val="20"/>
                <w:szCs w:val="20"/>
                <w:lang w:val="mn-MN"/>
              </w:rPr>
              <w:t>, ашиглах</w:t>
            </w:r>
            <w:r w:rsidRPr="006C7BC5">
              <w:rPr>
                <w:rFonts w:ascii="Arial" w:hAnsi="Arial" w:cs="Arial"/>
                <w:b/>
                <w:sz w:val="20"/>
                <w:szCs w:val="20"/>
              </w:rPr>
              <w:t xml:space="preserve"> эрхийн гэрчилгээ</w:t>
            </w:r>
            <w:r w:rsidRPr="006C7BC5">
              <w:rPr>
                <w:rFonts w:ascii="Arial" w:hAnsi="Arial" w:cs="Arial"/>
                <w:b/>
                <w:sz w:val="20"/>
                <w:szCs w:val="20"/>
                <w:lang w:val="mn-MN"/>
              </w:rPr>
              <w:t xml:space="preserve">ний </w:t>
            </w:r>
            <w:r w:rsidRPr="006C7BC5">
              <w:rPr>
                <w:rFonts w:ascii="Arial" w:hAnsi="Arial" w:cs="Arial"/>
                <w:b/>
                <w:sz w:val="20"/>
                <w:szCs w:val="20"/>
              </w:rPr>
              <w:t>дугаар</w:t>
            </w:r>
            <w:r w:rsidRPr="006C7BC5">
              <w:rPr>
                <w:rFonts w:ascii="Arial" w:hAnsi="Arial" w:cs="Arial"/>
                <w:b/>
                <w:sz w:val="20"/>
                <w:szCs w:val="20"/>
                <w:lang w:val="mn-MN"/>
              </w:rPr>
              <w:t>, он, сар, өдөр</w:t>
            </w:r>
          </w:p>
        </w:tc>
        <w:tc>
          <w:tcPr>
            <w:tcW w:w="18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Төрөл, хэмжээ</w:t>
            </w: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rPr>
              <w:t xml:space="preserve">Байршил /бүс нутаг/, </w:t>
            </w:r>
            <w:r w:rsidRPr="006C7BC5">
              <w:rPr>
                <w:rFonts w:ascii="Arial" w:hAnsi="Arial" w:cs="Arial"/>
                <w:b/>
                <w:sz w:val="20"/>
                <w:szCs w:val="20"/>
                <w:lang w:val="mn-MN"/>
              </w:rPr>
              <w:t>хаяг</w:t>
            </w:r>
          </w:p>
        </w:tc>
        <w:tc>
          <w:tcPr>
            <w:tcW w:w="234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Зах зээлийн үнэлгээ /</w:t>
            </w:r>
            <w:r w:rsidRPr="006C7BC5">
              <w:rPr>
                <w:rFonts w:ascii="Arial" w:hAnsi="Arial" w:cs="Arial"/>
                <w:b/>
                <w:sz w:val="20"/>
                <w:szCs w:val="20"/>
                <w:lang w:val="mn-MN"/>
              </w:rPr>
              <w:t>т</w:t>
            </w:r>
            <w:r w:rsidRPr="006C7BC5">
              <w:rPr>
                <w:rFonts w:ascii="Arial" w:hAnsi="Arial" w:cs="Arial"/>
                <w:b/>
                <w:sz w:val="20"/>
                <w:szCs w:val="20"/>
              </w:rPr>
              <w:t>өг</w:t>
            </w:r>
            <w:r w:rsidRPr="006C7BC5">
              <w:rPr>
                <w:rFonts w:ascii="Arial" w:hAnsi="Arial" w:cs="Arial"/>
                <w:b/>
                <w:sz w:val="20"/>
                <w:szCs w:val="20"/>
                <w:lang w:val="mn-MN"/>
              </w:rPr>
              <w:t>рөг</w:t>
            </w:r>
            <w:r w:rsidRPr="006C7BC5">
              <w:rPr>
                <w:rFonts w:ascii="Arial" w:hAnsi="Arial" w:cs="Arial"/>
                <w:b/>
                <w:sz w:val="20"/>
                <w:szCs w:val="20"/>
              </w:rPr>
              <w:t>/</w:t>
            </w:r>
          </w:p>
        </w:tc>
        <w:tc>
          <w:tcPr>
            <w:tcW w:w="29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Эх үүсвэрийн тайлбар</w:t>
            </w:r>
          </w:p>
        </w:tc>
      </w:tr>
      <w:tr w:rsidR="00ED1FE0" w:rsidRPr="006C7BC5" w:rsidTr="00AC0B6E">
        <w:trPr>
          <w:trHeight w:val="440"/>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404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34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r w:rsidR="00ED1FE0" w:rsidRPr="006C7BC5" w:rsidTr="00AC0B6E">
        <w:trPr>
          <w:trHeight w:val="530"/>
        </w:trPr>
        <w:tc>
          <w:tcPr>
            <w:tcW w:w="562" w:type="dxa"/>
            <w:tcBorders>
              <w:top w:val="single" w:sz="4" w:space="0" w:color="auto"/>
              <w:left w:val="single" w:sz="4" w:space="0" w:color="auto"/>
            </w:tcBorders>
            <w:shd w:val="clear" w:color="auto" w:fill="auto"/>
            <w:vAlign w:val="center"/>
          </w:tcPr>
          <w:p w:rsidR="00ED1FE0" w:rsidRPr="006C7BC5" w:rsidRDefault="00ED1FE0" w:rsidP="00AC0B6E">
            <w:pPr>
              <w:jc w:val="center"/>
              <w:rPr>
                <w:rFonts w:ascii="Arial" w:hAnsi="Arial" w:cs="Arial"/>
                <w:sz w:val="20"/>
                <w:szCs w:val="20"/>
              </w:rPr>
            </w:pPr>
          </w:p>
        </w:tc>
        <w:tc>
          <w:tcPr>
            <w:tcW w:w="4046"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189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288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234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2970" w:type="dxa"/>
            <w:tcBorders>
              <w:top w:val="single" w:sz="4" w:space="0" w:color="auto"/>
            </w:tcBorders>
            <w:vAlign w:val="center"/>
          </w:tcPr>
          <w:p w:rsidR="00ED1FE0" w:rsidRPr="006C7BC5" w:rsidRDefault="00ED1FE0" w:rsidP="00AC0B6E">
            <w:pPr>
              <w:jc w:val="center"/>
              <w:rPr>
                <w:rFonts w:ascii="Arial" w:hAnsi="Arial" w:cs="Arial"/>
                <w:sz w:val="20"/>
                <w:szCs w:val="20"/>
              </w:rPr>
            </w:pPr>
          </w:p>
        </w:tc>
      </w:tr>
      <w:tr w:rsidR="00ED1FE0" w:rsidRPr="006C7BC5" w:rsidTr="00AC0B6E">
        <w:trPr>
          <w:trHeight w:val="530"/>
        </w:trPr>
        <w:tc>
          <w:tcPr>
            <w:tcW w:w="9378" w:type="dxa"/>
            <w:gridSpan w:val="4"/>
            <w:tcBorders>
              <w:left w:val="single" w:sz="4" w:space="0" w:color="auto"/>
              <w:right w:val="single" w:sz="4" w:space="0" w:color="auto"/>
            </w:tcBorders>
            <w:shd w:val="clear" w:color="auto" w:fill="auto"/>
            <w:vAlign w:val="center"/>
          </w:tcPr>
          <w:p w:rsidR="00ED1FE0" w:rsidRPr="006C7BC5" w:rsidRDefault="00ED1FE0" w:rsidP="00AC0B6E">
            <w:pPr>
              <w:jc w:val="center"/>
              <w:rPr>
                <w:rFonts w:ascii="Arial" w:hAnsi="Arial" w:cs="Arial"/>
                <w:sz w:val="20"/>
                <w:szCs w:val="20"/>
              </w:rPr>
            </w:pPr>
            <w:r w:rsidRPr="006C7BC5">
              <w:rPr>
                <w:rFonts w:ascii="Arial" w:hAnsi="Arial" w:cs="Arial"/>
                <w:b/>
                <w:sz w:val="20"/>
                <w:szCs w:val="20"/>
              </w:rPr>
              <w:t>Нийт дүн</w:t>
            </w:r>
          </w:p>
        </w:tc>
        <w:tc>
          <w:tcPr>
            <w:tcW w:w="234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bl>
    <w:p w:rsidR="00ED1FE0" w:rsidRPr="006C7BC5" w:rsidRDefault="00ED1FE0" w:rsidP="00ED1FE0">
      <w:pPr>
        <w:rPr>
          <w:rFonts w:ascii="Arial" w:hAnsi="Arial" w:cs="Arial"/>
          <w:sz w:val="18"/>
          <w:szCs w:val="18"/>
          <w:lang w:val="mn-MN"/>
        </w:rPr>
      </w:pPr>
      <w:r w:rsidRPr="006C7BC5">
        <w:rPr>
          <w:rFonts w:ascii="Arial" w:hAnsi="Arial" w:cs="Arial"/>
          <w:sz w:val="18"/>
          <w:szCs w:val="18"/>
          <w:lang w:val="mn-MN"/>
        </w:rPr>
        <w:t>Тайлбар: Мэдүүлэг гаргагчийн болон гэр бүлийн гишүүдийн өмчлөл, эзэмш</w:t>
      </w:r>
      <w:r w:rsidRPr="006C7BC5">
        <w:rPr>
          <w:rFonts w:ascii="Arial" w:hAnsi="Arial" w:cs="Arial"/>
          <w:sz w:val="18"/>
          <w:szCs w:val="18"/>
        </w:rPr>
        <w:t>илд байгаа</w:t>
      </w:r>
      <w:r w:rsidRPr="006C7BC5">
        <w:rPr>
          <w:rFonts w:ascii="Arial" w:hAnsi="Arial" w:cs="Arial"/>
          <w:sz w:val="18"/>
          <w:szCs w:val="18"/>
          <w:lang w:val="mn-MN"/>
        </w:rPr>
        <w:t xml:space="preserve"> болон ашиглаж б</w:t>
      </w:r>
      <w:r w:rsidRPr="006C7BC5">
        <w:rPr>
          <w:rFonts w:ascii="Arial" w:hAnsi="Arial" w:cs="Arial"/>
          <w:sz w:val="18"/>
          <w:szCs w:val="18"/>
        </w:rPr>
        <w:t xml:space="preserve">айгаа </w:t>
      </w:r>
      <w:r w:rsidRPr="006C7BC5">
        <w:rPr>
          <w:rFonts w:ascii="Arial" w:hAnsi="Arial" w:cs="Arial"/>
          <w:sz w:val="18"/>
          <w:szCs w:val="18"/>
          <w:lang w:val="mn-MN"/>
        </w:rPr>
        <w:t xml:space="preserve"> газрыг мэдүүлнэ. </w:t>
      </w:r>
    </w:p>
    <w:p w:rsidR="00ED1FE0" w:rsidRPr="006C7BC5" w:rsidRDefault="00ED1FE0" w:rsidP="00ED1FE0">
      <w:pPr>
        <w:rPr>
          <w:rFonts w:ascii="Arial" w:hAnsi="Arial" w:cs="Arial"/>
          <w:sz w:val="18"/>
          <w:szCs w:val="18"/>
          <w:lang w:val="mn-MN"/>
        </w:rPr>
      </w:pPr>
    </w:p>
    <w:p w:rsidR="00ED1FE0" w:rsidRPr="006C7BC5" w:rsidRDefault="00ED1FE0" w:rsidP="00ED1FE0">
      <w:pPr>
        <w:rPr>
          <w:rFonts w:ascii="Arial" w:hAnsi="Arial" w:cs="Arial"/>
          <w:sz w:val="18"/>
          <w:szCs w:val="18"/>
          <w:lang w:val="mn-MN"/>
        </w:rPr>
      </w:pPr>
    </w:p>
    <w:p w:rsidR="00ED1FE0" w:rsidRPr="006C7BC5" w:rsidRDefault="00ED1FE0" w:rsidP="00ED1FE0">
      <w:pPr>
        <w:rPr>
          <w:rFonts w:ascii="Arial" w:hAnsi="Arial" w:cs="Arial"/>
          <w:sz w:val="18"/>
          <w:szCs w:val="18"/>
        </w:rPr>
      </w:pPr>
      <w:r w:rsidRPr="006C7BC5">
        <w:rPr>
          <w:rFonts w:ascii="Arial" w:hAnsi="Arial" w:cs="Arial"/>
          <w:sz w:val="18"/>
          <w:szCs w:val="18"/>
        </w:rPr>
        <w:t xml:space="preserve">¤ </w:t>
      </w:r>
      <w:r w:rsidRPr="006C7BC5">
        <w:rPr>
          <w:rFonts w:ascii="Arial" w:hAnsi="Arial" w:cs="Arial"/>
          <w:sz w:val="18"/>
          <w:szCs w:val="18"/>
          <w:lang w:val="mn-MN"/>
        </w:rPr>
        <w:t>Үнэт эдлэл, урлагийн бүтээл</w:t>
      </w:r>
      <w:r w:rsidRPr="006C7BC5">
        <w:rPr>
          <w:rFonts w:ascii="Arial" w:hAnsi="Arial" w:cs="Arial"/>
          <w:sz w:val="18"/>
          <w:szCs w:val="18"/>
        </w:rPr>
        <w:t xml:space="preserve"> байхгүй бол /</w:t>
      </w:r>
      <w:r w:rsidRPr="006C7BC5">
        <w:rPr>
          <w:rFonts w:ascii="Arial" w:hAnsi="Arial" w:cs="Arial"/>
          <w:sz w:val="18"/>
          <w:szCs w:val="18"/>
          <w:lang w:val="mn-MN"/>
        </w:rPr>
        <w:t>-</w:t>
      </w:r>
      <w:r w:rsidRPr="006C7BC5">
        <w:rPr>
          <w:rFonts w:ascii="Arial" w:hAnsi="Arial" w:cs="Arial"/>
          <w:sz w:val="18"/>
          <w:szCs w:val="18"/>
        </w:rPr>
        <w:t>/ тэмдэглэгээ хий</w:t>
      </w:r>
      <w:r w:rsidRPr="006C7BC5">
        <w:rPr>
          <w:rFonts w:ascii="Arial" w:hAnsi="Arial" w:cs="Arial"/>
          <w:sz w:val="18"/>
          <w:szCs w:val="18"/>
          <w:lang w:val="mn-MN"/>
        </w:rPr>
        <w:t>х</w:t>
      </w:r>
      <w:r w:rsidRPr="006C7BC5">
        <w:rPr>
          <w:rFonts w:ascii="Arial" w:hAnsi="Arial" w:cs="Arial"/>
          <w:sz w:val="18"/>
          <w:szCs w:val="18"/>
        </w:rPr>
        <w:t>.</w:t>
      </w:r>
    </w:p>
    <w:p w:rsidR="00ED1FE0" w:rsidRPr="006C7BC5" w:rsidRDefault="00ED1FE0" w:rsidP="00ED1FE0">
      <w:pPr>
        <w:rPr>
          <w:rFonts w:ascii="Arial" w:hAnsi="Arial" w:cs="Arial"/>
          <w:sz w:val="18"/>
          <w:szCs w:val="18"/>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2696"/>
        <w:gridCol w:w="2880"/>
        <w:gridCol w:w="3870"/>
        <w:gridCol w:w="4680"/>
      </w:tblGrid>
      <w:tr w:rsidR="00ED1FE0" w:rsidRPr="006C7BC5" w:rsidTr="00AC0B6E">
        <w:trPr>
          <w:trHeight w:val="467"/>
        </w:trPr>
        <w:tc>
          <w:tcPr>
            <w:tcW w:w="14688" w:type="dxa"/>
            <w:gridSpan w:val="5"/>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lang w:val="mn-MN"/>
              </w:rPr>
            </w:pPr>
            <w:r w:rsidRPr="006C7BC5">
              <w:rPr>
                <w:rFonts w:ascii="Arial" w:hAnsi="Arial" w:cs="Arial"/>
                <w:b/>
                <w:color w:val="FFFFFF"/>
                <w:lang w:val="mn-MN"/>
              </w:rPr>
              <w:t>3.2</w:t>
            </w:r>
            <w:r w:rsidRPr="006C7BC5">
              <w:rPr>
                <w:rFonts w:ascii="Arial" w:hAnsi="Arial" w:cs="Arial"/>
                <w:b/>
                <w:color w:val="FFFFFF"/>
              </w:rPr>
              <w:t>.</w:t>
            </w:r>
            <w:r w:rsidRPr="006C7BC5">
              <w:rPr>
                <w:rFonts w:ascii="Arial" w:hAnsi="Arial" w:cs="Arial"/>
                <w:b/>
                <w:color w:val="FFFFFF"/>
                <w:lang w:val="mn-MN"/>
              </w:rPr>
              <w:t>5</w:t>
            </w:r>
            <w:r w:rsidRPr="006C7BC5">
              <w:rPr>
                <w:rFonts w:ascii="Arial" w:hAnsi="Arial" w:cs="Arial"/>
                <w:b/>
                <w:color w:val="FFFFFF"/>
              </w:rPr>
              <w:t xml:space="preserve"> </w:t>
            </w:r>
            <w:r w:rsidRPr="006C7BC5">
              <w:rPr>
                <w:rFonts w:ascii="Arial" w:hAnsi="Arial" w:cs="Arial"/>
                <w:b/>
                <w:color w:val="FFFFFF"/>
                <w:lang w:val="mn-MN"/>
              </w:rPr>
              <w:t xml:space="preserve">Үнэт эдлэл, урлаг, түүхийн үнэт зүйл  </w:t>
            </w:r>
          </w:p>
        </w:tc>
      </w:tr>
      <w:tr w:rsidR="00ED1FE0" w:rsidRPr="006C7BC5" w:rsidTr="00AC0B6E">
        <w:trPr>
          <w:trHeight w:val="720"/>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w:t>
            </w:r>
          </w:p>
        </w:tc>
        <w:tc>
          <w:tcPr>
            <w:tcW w:w="269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Хөрөнгийн нэр</w:t>
            </w: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Үнэлгээ /</w:t>
            </w:r>
            <w:r w:rsidRPr="006C7BC5">
              <w:rPr>
                <w:rFonts w:ascii="Arial" w:hAnsi="Arial" w:cs="Arial"/>
                <w:b/>
                <w:sz w:val="20"/>
                <w:szCs w:val="20"/>
                <w:lang w:val="mn-MN"/>
              </w:rPr>
              <w:t>т</w:t>
            </w:r>
            <w:r w:rsidRPr="006C7BC5">
              <w:rPr>
                <w:rFonts w:ascii="Arial" w:hAnsi="Arial" w:cs="Arial"/>
                <w:b/>
                <w:sz w:val="20"/>
                <w:szCs w:val="20"/>
              </w:rPr>
              <w:t>өг</w:t>
            </w:r>
            <w:r w:rsidRPr="006C7BC5">
              <w:rPr>
                <w:rFonts w:ascii="Arial" w:hAnsi="Arial" w:cs="Arial"/>
                <w:b/>
                <w:sz w:val="20"/>
                <w:szCs w:val="20"/>
                <w:lang w:val="mn-MN"/>
              </w:rPr>
              <w:t>рөг</w:t>
            </w:r>
            <w:r w:rsidRPr="006C7BC5">
              <w:rPr>
                <w:rFonts w:ascii="Arial" w:hAnsi="Arial" w:cs="Arial"/>
                <w:b/>
                <w:sz w:val="20"/>
                <w:szCs w:val="20"/>
              </w:rPr>
              <w:t>/</w:t>
            </w:r>
          </w:p>
        </w:tc>
        <w:tc>
          <w:tcPr>
            <w:tcW w:w="38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Эзэмшигчийн нэр</w:t>
            </w:r>
          </w:p>
        </w:tc>
        <w:tc>
          <w:tcPr>
            <w:tcW w:w="46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Эх үүсвэрийн болон бусад  тайлбар</w:t>
            </w:r>
          </w:p>
        </w:tc>
      </w:tr>
      <w:tr w:rsidR="00ED1FE0" w:rsidRPr="006C7BC5" w:rsidTr="00AC0B6E">
        <w:trPr>
          <w:trHeight w:val="512"/>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69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8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46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r w:rsidR="00ED1FE0" w:rsidRPr="006C7BC5" w:rsidTr="00AC0B6E">
        <w:trPr>
          <w:trHeight w:val="530"/>
        </w:trPr>
        <w:tc>
          <w:tcPr>
            <w:tcW w:w="562" w:type="dxa"/>
            <w:tcBorders>
              <w:left w:val="single" w:sz="4" w:space="0" w:color="auto"/>
              <w:bottom w:val="single" w:sz="4" w:space="0" w:color="auto"/>
            </w:tcBorders>
            <w:shd w:val="clear" w:color="auto" w:fill="auto"/>
            <w:vAlign w:val="center"/>
          </w:tcPr>
          <w:p w:rsidR="00ED1FE0" w:rsidRPr="006C7BC5" w:rsidRDefault="00ED1FE0" w:rsidP="00AC0B6E">
            <w:pPr>
              <w:jc w:val="center"/>
              <w:rPr>
                <w:rFonts w:ascii="Arial" w:hAnsi="Arial" w:cs="Arial"/>
                <w:b/>
                <w:sz w:val="20"/>
                <w:szCs w:val="20"/>
              </w:rPr>
            </w:pPr>
          </w:p>
        </w:tc>
        <w:tc>
          <w:tcPr>
            <w:tcW w:w="2696" w:type="dxa"/>
            <w:tcBorders>
              <w:top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r w:rsidRPr="006C7BC5">
              <w:rPr>
                <w:rFonts w:ascii="Arial" w:hAnsi="Arial" w:cs="Arial"/>
                <w:b/>
                <w:sz w:val="20"/>
                <w:szCs w:val="20"/>
              </w:rPr>
              <w:t>Нийт дүн</w:t>
            </w: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8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46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bl>
    <w:p w:rsidR="00ED1FE0" w:rsidRPr="006C7BC5" w:rsidRDefault="00ED1FE0" w:rsidP="00ED1FE0">
      <w:pPr>
        <w:rPr>
          <w:rFonts w:ascii="Arial" w:hAnsi="Arial" w:cs="Arial"/>
          <w:sz w:val="18"/>
          <w:szCs w:val="18"/>
          <w:lang w:val="mn-MN"/>
        </w:rPr>
      </w:pPr>
      <w:r w:rsidRPr="006C7BC5">
        <w:rPr>
          <w:rFonts w:ascii="Arial" w:hAnsi="Arial" w:cs="Arial"/>
          <w:sz w:val="18"/>
          <w:szCs w:val="18"/>
          <w:lang w:val="mn-MN"/>
        </w:rPr>
        <w:t xml:space="preserve"> </w:t>
      </w:r>
    </w:p>
    <w:p w:rsidR="00ED1FE0" w:rsidRPr="006C7BC5" w:rsidRDefault="00ED1FE0" w:rsidP="00ED1FE0">
      <w:pPr>
        <w:rPr>
          <w:rFonts w:ascii="Arial" w:hAnsi="Arial" w:cs="Arial"/>
          <w:sz w:val="18"/>
          <w:szCs w:val="18"/>
        </w:rPr>
      </w:pPr>
    </w:p>
    <w:p w:rsidR="00ED1FE0" w:rsidRPr="006C7BC5" w:rsidRDefault="00ED1FE0" w:rsidP="00ED1FE0">
      <w:pPr>
        <w:rPr>
          <w:rFonts w:ascii="Arial" w:hAnsi="Arial" w:cs="Arial"/>
          <w:sz w:val="18"/>
          <w:szCs w:val="18"/>
        </w:rPr>
      </w:pPr>
    </w:p>
    <w:p w:rsidR="00ED1FE0" w:rsidRPr="006C7BC5" w:rsidRDefault="00ED1FE0" w:rsidP="00ED1FE0">
      <w:pPr>
        <w:rPr>
          <w:rFonts w:ascii="Arial" w:hAnsi="Arial" w:cs="Arial"/>
          <w:sz w:val="18"/>
          <w:szCs w:val="18"/>
        </w:rPr>
      </w:pPr>
      <w:r w:rsidRPr="006C7BC5">
        <w:rPr>
          <w:rFonts w:ascii="Arial" w:hAnsi="Arial" w:cs="Arial"/>
          <w:sz w:val="18"/>
          <w:szCs w:val="18"/>
        </w:rPr>
        <w:t xml:space="preserve">¤ </w:t>
      </w:r>
      <w:r w:rsidRPr="006C7BC5">
        <w:rPr>
          <w:rFonts w:ascii="Arial" w:hAnsi="Arial" w:cs="Arial"/>
          <w:sz w:val="18"/>
          <w:szCs w:val="18"/>
          <w:lang w:val="mn-MN"/>
        </w:rPr>
        <w:t>Х</w:t>
      </w:r>
      <w:r w:rsidRPr="006C7BC5">
        <w:rPr>
          <w:rFonts w:ascii="Arial" w:hAnsi="Arial" w:cs="Arial"/>
          <w:sz w:val="18"/>
          <w:szCs w:val="18"/>
        </w:rPr>
        <w:t>адгаламж байхгүй бол /</w:t>
      </w:r>
      <w:r w:rsidRPr="006C7BC5">
        <w:rPr>
          <w:rFonts w:ascii="Arial" w:hAnsi="Arial" w:cs="Arial"/>
          <w:sz w:val="18"/>
          <w:szCs w:val="18"/>
          <w:lang w:val="mn-MN"/>
        </w:rPr>
        <w:t>-</w:t>
      </w:r>
      <w:r w:rsidRPr="006C7BC5">
        <w:rPr>
          <w:rFonts w:ascii="Arial" w:hAnsi="Arial" w:cs="Arial"/>
          <w:sz w:val="18"/>
          <w:szCs w:val="18"/>
        </w:rPr>
        <w:t>/ тэмдэглэгээ хий</w:t>
      </w:r>
      <w:r w:rsidRPr="006C7BC5">
        <w:rPr>
          <w:rFonts w:ascii="Arial" w:hAnsi="Arial" w:cs="Arial"/>
          <w:sz w:val="18"/>
          <w:szCs w:val="18"/>
          <w:lang w:val="mn-MN"/>
        </w:rPr>
        <w:t>х</w:t>
      </w:r>
      <w:r w:rsidRPr="006C7BC5">
        <w:rPr>
          <w:rFonts w:ascii="Arial" w:hAnsi="Arial" w:cs="Arial"/>
          <w:sz w:val="18"/>
          <w:szCs w:val="18"/>
        </w:rPr>
        <w:t>.</w:t>
      </w:r>
    </w:p>
    <w:p w:rsidR="00ED1FE0" w:rsidRPr="006C7BC5" w:rsidRDefault="00ED1FE0" w:rsidP="00ED1FE0">
      <w:pPr>
        <w:rPr>
          <w:rFonts w:ascii="Arial" w:hAnsi="Arial" w:cs="Arial"/>
          <w:sz w:val="16"/>
          <w:szCs w:val="16"/>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4136"/>
        <w:gridCol w:w="2880"/>
        <w:gridCol w:w="2880"/>
        <w:gridCol w:w="4230"/>
      </w:tblGrid>
      <w:tr w:rsidR="00ED1FE0" w:rsidRPr="006C7BC5" w:rsidTr="00AC0B6E">
        <w:trPr>
          <w:trHeight w:val="449"/>
        </w:trPr>
        <w:tc>
          <w:tcPr>
            <w:tcW w:w="14688" w:type="dxa"/>
            <w:gridSpan w:val="5"/>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lang w:val="mn-MN"/>
              </w:rPr>
            </w:pPr>
            <w:r w:rsidRPr="006C7BC5">
              <w:rPr>
                <w:rFonts w:ascii="Arial" w:hAnsi="Arial" w:cs="Arial"/>
                <w:b/>
                <w:color w:val="FFFFFF"/>
                <w:lang w:val="mn-MN"/>
              </w:rPr>
              <w:t>3.2</w:t>
            </w:r>
            <w:r w:rsidRPr="006C7BC5">
              <w:rPr>
                <w:rFonts w:ascii="Arial" w:hAnsi="Arial" w:cs="Arial"/>
                <w:b/>
                <w:color w:val="FFFFFF"/>
              </w:rPr>
              <w:t>.</w:t>
            </w:r>
            <w:r w:rsidRPr="006C7BC5">
              <w:rPr>
                <w:rFonts w:ascii="Arial" w:hAnsi="Arial" w:cs="Arial"/>
                <w:b/>
                <w:color w:val="FFFFFF"/>
                <w:lang w:val="mn-MN"/>
              </w:rPr>
              <w:t>6</w:t>
            </w:r>
            <w:r w:rsidRPr="006C7BC5">
              <w:rPr>
                <w:rFonts w:ascii="Arial" w:hAnsi="Arial" w:cs="Arial"/>
                <w:b/>
                <w:color w:val="FFFFFF"/>
              </w:rPr>
              <w:t xml:space="preserve"> </w:t>
            </w:r>
            <w:r w:rsidRPr="006C7BC5">
              <w:rPr>
                <w:rFonts w:ascii="Arial" w:hAnsi="Arial" w:cs="Arial"/>
                <w:b/>
                <w:color w:val="FFFFFF"/>
                <w:lang w:val="mn-MN"/>
              </w:rPr>
              <w:t>Хадгаламж, б</w:t>
            </w:r>
            <w:r w:rsidRPr="006C7BC5">
              <w:rPr>
                <w:rFonts w:ascii="Arial" w:hAnsi="Arial" w:cs="Arial"/>
                <w:b/>
                <w:color w:val="FFFFFF"/>
              </w:rPr>
              <w:t>элэн мөнгө, хувийн харилцах болон төлбөрийн данс</w:t>
            </w:r>
            <w:r w:rsidRPr="006C7BC5">
              <w:rPr>
                <w:rFonts w:ascii="Arial" w:hAnsi="Arial" w:cs="Arial"/>
                <w:b/>
                <w:color w:val="FFFFFF"/>
                <w:lang w:val="mn-MN"/>
              </w:rPr>
              <w:t xml:space="preserve">, </w:t>
            </w:r>
            <w:r w:rsidRPr="006C7BC5">
              <w:rPr>
                <w:rFonts w:ascii="Arial" w:hAnsi="Arial" w:cs="Arial"/>
                <w:b/>
                <w:color w:val="FFFFFF"/>
              </w:rPr>
              <w:t>картны үлдэгдэл</w:t>
            </w:r>
          </w:p>
        </w:tc>
      </w:tr>
      <w:tr w:rsidR="00ED1FE0" w:rsidRPr="006C7BC5" w:rsidTr="00AC0B6E">
        <w:trPr>
          <w:trHeight w:val="494"/>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w:t>
            </w:r>
          </w:p>
        </w:tc>
        <w:tc>
          <w:tcPr>
            <w:tcW w:w="413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Банк, санхүүгийн байгууллагын нэр</w:t>
            </w: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lang w:val="mn-MN"/>
              </w:rPr>
              <w:t>Д</w:t>
            </w:r>
            <w:r w:rsidRPr="006C7BC5">
              <w:rPr>
                <w:rFonts w:ascii="Arial" w:hAnsi="Arial" w:cs="Arial"/>
                <w:b/>
                <w:sz w:val="20"/>
                <w:szCs w:val="20"/>
              </w:rPr>
              <w:t xml:space="preserve">үн </w:t>
            </w:r>
            <w:r w:rsidRPr="006C7BC5">
              <w:rPr>
                <w:rFonts w:ascii="Arial" w:hAnsi="Arial" w:cs="Arial"/>
                <w:b/>
                <w:sz w:val="20"/>
                <w:szCs w:val="20"/>
                <w:lang w:val="mn-MN"/>
              </w:rPr>
              <w:t>/төгрөг/</w:t>
            </w: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Эзэмшигчийн нэр</w:t>
            </w:r>
          </w:p>
        </w:tc>
        <w:tc>
          <w:tcPr>
            <w:tcW w:w="42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Эх үүсвэрийн тайлбар</w:t>
            </w:r>
          </w:p>
        </w:tc>
      </w:tr>
      <w:tr w:rsidR="00ED1FE0" w:rsidRPr="006C7BC5" w:rsidTr="00AC0B6E">
        <w:trPr>
          <w:trHeight w:val="467"/>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413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42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r w:rsidR="00ED1FE0" w:rsidRPr="006C7BC5" w:rsidTr="00AC0B6E">
        <w:trPr>
          <w:trHeight w:val="467"/>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413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42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r w:rsidR="00ED1FE0" w:rsidRPr="006C7BC5" w:rsidTr="00AC0B6E">
        <w:trPr>
          <w:trHeight w:val="530"/>
        </w:trPr>
        <w:tc>
          <w:tcPr>
            <w:tcW w:w="562" w:type="dxa"/>
            <w:tcBorders>
              <w:left w:val="single" w:sz="4" w:space="0" w:color="auto"/>
              <w:bottom w:val="single" w:sz="4" w:space="0" w:color="auto"/>
            </w:tcBorders>
            <w:shd w:val="clear" w:color="auto" w:fill="auto"/>
            <w:vAlign w:val="center"/>
          </w:tcPr>
          <w:p w:rsidR="00ED1FE0" w:rsidRPr="006C7BC5" w:rsidRDefault="00ED1FE0" w:rsidP="00AC0B6E">
            <w:pPr>
              <w:jc w:val="center"/>
              <w:rPr>
                <w:rFonts w:ascii="Arial" w:hAnsi="Arial" w:cs="Arial"/>
                <w:b/>
                <w:sz w:val="20"/>
                <w:szCs w:val="20"/>
              </w:rPr>
            </w:pPr>
          </w:p>
        </w:tc>
        <w:tc>
          <w:tcPr>
            <w:tcW w:w="4136" w:type="dxa"/>
            <w:tcBorders>
              <w:top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r w:rsidRPr="006C7BC5">
              <w:rPr>
                <w:rFonts w:ascii="Arial" w:hAnsi="Arial" w:cs="Arial"/>
                <w:b/>
                <w:sz w:val="20"/>
                <w:szCs w:val="20"/>
              </w:rPr>
              <w:t>Нийт дүн</w:t>
            </w: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8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42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bl>
    <w:p w:rsidR="00ED1FE0" w:rsidRPr="006C7BC5" w:rsidRDefault="00ED1FE0" w:rsidP="00ED1FE0">
      <w:pPr>
        <w:rPr>
          <w:rFonts w:ascii="Arial" w:hAnsi="Arial" w:cs="Arial"/>
          <w:sz w:val="18"/>
          <w:szCs w:val="18"/>
          <w:lang w:val="mn-MN"/>
        </w:rPr>
      </w:pPr>
    </w:p>
    <w:p w:rsidR="00ED1FE0" w:rsidRPr="006C7BC5" w:rsidRDefault="00ED1FE0" w:rsidP="00ED1FE0">
      <w:pPr>
        <w:rPr>
          <w:rFonts w:ascii="Arial" w:hAnsi="Arial" w:cs="Arial"/>
          <w:sz w:val="18"/>
          <w:szCs w:val="18"/>
          <w:lang w:val="mn-MN"/>
        </w:rPr>
      </w:pPr>
      <w:r w:rsidRPr="006C7BC5">
        <w:rPr>
          <w:rFonts w:ascii="Arial" w:hAnsi="Arial" w:cs="Arial"/>
          <w:sz w:val="18"/>
          <w:szCs w:val="18"/>
          <w:lang w:val="mn-MN"/>
        </w:rPr>
        <w:t xml:space="preserve">Тайлбар: Энэ хэсэгт гадаад, дотоодын банк, санхүүгийн байгууллагад байгаа бүх төрлийн данс, картны үлдэгдэлийг мэдүүлнэ.  </w:t>
      </w:r>
    </w:p>
    <w:p w:rsidR="00ED1FE0" w:rsidRPr="006C7BC5" w:rsidRDefault="00ED1FE0" w:rsidP="00ED1FE0">
      <w:pPr>
        <w:rPr>
          <w:rFonts w:ascii="Arial" w:hAnsi="Arial" w:cs="Arial"/>
          <w:sz w:val="18"/>
          <w:szCs w:val="18"/>
          <w:lang w:val="mn-MN"/>
        </w:rPr>
      </w:pPr>
    </w:p>
    <w:p w:rsidR="00ED1FE0" w:rsidRPr="006C7BC5" w:rsidRDefault="00ED1FE0" w:rsidP="00ED1FE0">
      <w:pPr>
        <w:rPr>
          <w:rFonts w:ascii="Arial" w:hAnsi="Arial" w:cs="Arial"/>
          <w:sz w:val="18"/>
          <w:szCs w:val="18"/>
          <w:lang w:val="mn-MN"/>
        </w:rPr>
      </w:pPr>
      <w:r w:rsidRPr="006C7BC5">
        <w:rPr>
          <w:rFonts w:ascii="Arial" w:hAnsi="Arial" w:cs="Arial"/>
          <w:sz w:val="18"/>
          <w:szCs w:val="18"/>
        </w:rPr>
        <w:t xml:space="preserve">¤ </w:t>
      </w:r>
      <w:r w:rsidRPr="006C7BC5">
        <w:rPr>
          <w:rFonts w:ascii="Arial" w:hAnsi="Arial" w:cs="Arial"/>
          <w:sz w:val="18"/>
          <w:szCs w:val="18"/>
          <w:lang w:val="mn-MN"/>
        </w:rPr>
        <w:t>Авлага</w:t>
      </w:r>
      <w:r w:rsidRPr="006C7BC5">
        <w:rPr>
          <w:rFonts w:ascii="Arial" w:hAnsi="Arial" w:cs="Arial"/>
          <w:sz w:val="18"/>
          <w:szCs w:val="18"/>
        </w:rPr>
        <w:t xml:space="preserve"> байхгүй бол /</w:t>
      </w:r>
      <w:r w:rsidRPr="006C7BC5">
        <w:rPr>
          <w:rFonts w:ascii="Arial" w:hAnsi="Arial" w:cs="Arial"/>
          <w:sz w:val="18"/>
          <w:szCs w:val="18"/>
          <w:lang w:val="mn-MN"/>
        </w:rPr>
        <w:t>-</w:t>
      </w:r>
      <w:r w:rsidRPr="006C7BC5">
        <w:rPr>
          <w:rFonts w:ascii="Arial" w:hAnsi="Arial" w:cs="Arial"/>
          <w:sz w:val="18"/>
          <w:szCs w:val="18"/>
        </w:rPr>
        <w:t>/ тэмдэглэгээ хий</w:t>
      </w:r>
      <w:r w:rsidRPr="006C7BC5">
        <w:rPr>
          <w:rFonts w:ascii="Arial" w:hAnsi="Arial" w:cs="Arial"/>
          <w:sz w:val="18"/>
          <w:szCs w:val="18"/>
          <w:lang w:val="mn-MN"/>
        </w:rPr>
        <w:t>х</w:t>
      </w:r>
      <w:r w:rsidRPr="006C7BC5">
        <w:rPr>
          <w:rFonts w:ascii="Arial" w:hAnsi="Arial" w:cs="Arial"/>
          <w:sz w:val="18"/>
          <w:szCs w:val="18"/>
        </w:rPr>
        <w:t>.</w:t>
      </w:r>
    </w:p>
    <w:p w:rsidR="00ED1FE0" w:rsidRPr="006C7BC5" w:rsidRDefault="00ED1FE0" w:rsidP="00ED1FE0">
      <w:pPr>
        <w:rPr>
          <w:rFonts w:ascii="Arial" w:hAnsi="Arial" w:cs="Arial"/>
          <w:sz w:val="18"/>
          <w:szCs w:val="18"/>
          <w:lang w:val="mn-MN"/>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3506"/>
        <w:gridCol w:w="3060"/>
        <w:gridCol w:w="3330"/>
        <w:gridCol w:w="4230"/>
      </w:tblGrid>
      <w:tr w:rsidR="00ED1FE0" w:rsidRPr="006C7BC5" w:rsidTr="00AC0B6E">
        <w:trPr>
          <w:trHeight w:val="494"/>
        </w:trPr>
        <w:tc>
          <w:tcPr>
            <w:tcW w:w="14688" w:type="dxa"/>
            <w:gridSpan w:val="5"/>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lang w:val="mn-MN"/>
              </w:rPr>
            </w:pPr>
            <w:r w:rsidRPr="006C7BC5">
              <w:rPr>
                <w:rFonts w:ascii="Arial" w:hAnsi="Arial" w:cs="Arial"/>
                <w:b/>
                <w:color w:val="FFFFFF"/>
                <w:lang w:val="mn-MN"/>
              </w:rPr>
              <w:t>3.2</w:t>
            </w:r>
            <w:r w:rsidRPr="006C7BC5">
              <w:rPr>
                <w:rFonts w:ascii="Arial" w:hAnsi="Arial" w:cs="Arial"/>
                <w:b/>
                <w:color w:val="FFFFFF"/>
              </w:rPr>
              <w:t>.</w:t>
            </w:r>
            <w:r w:rsidRPr="006C7BC5">
              <w:rPr>
                <w:rFonts w:ascii="Arial" w:hAnsi="Arial" w:cs="Arial"/>
                <w:b/>
                <w:color w:val="FFFFFF"/>
                <w:lang w:val="mn-MN"/>
              </w:rPr>
              <w:t>7</w:t>
            </w:r>
            <w:r w:rsidRPr="006C7BC5">
              <w:rPr>
                <w:rFonts w:ascii="Arial" w:hAnsi="Arial" w:cs="Arial"/>
                <w:b/>
                <w:color w:val="FFFFFF"/>
              </w:rPr>
              <w:t xml:space="preserve"> </w:t>
            </w:r>
            <w:r w:rsidRPr="006C7BC5">
              <w:rPr>
                <w:rFonts w:ascii="Arial" w:hAnsi="Arial" w:cs="Arial"/>
                <w:b/>
                <w:color w:val="FFFFFF"/>
                <w:lang w:val="mn-MN"/>
              </w:rPr>
              <w:t xml:space="preserve">Авлага </w:t>
            </w:r>
          </w:p>
        </w:tc>
      </w:tr>
      <w:tr w:rsidR="00ED1FE0" w:rsidRPr="006C7BC5" w:rsidTr="00AC0B6E">
        <w:trPr>
          <w:trHeight w:val="720"/>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w:t>
            </w:r>
          </w:p>
        </w:tc>
        <w:tc>
          <w:tcPr>
            <w:tcW w:w="350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lang w:val="mn-MN"/>
              </w:rPr>
              <w:t>Хувь хүн, хуулийн этгээдийн</w:t>
            </w:r>
            <w:r w:rsidRPr="006C7BC5">
              <w:rPr>
                <w:rFonts w:ascii="Arial" w:hAnsi="Arial" w:cs="Arial"/>
                <w:b/>
                <w:sz w:val="20"/>
                <w:szCs w:val="20"/>
              </w:rPr>
              <w:t xml:space="preserve"> нэр</w:t>
            </w:r>
          </w:p>
        </w:tc>
        <w:tc>
          <w:tcPr>
            <w:tcW w:w="306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rPr>
              <w:t>Дүн</w:t>
            </w:r>
            <w:r w:rsidRPr="006C7BC5">
              <w:rPr>
                <w:rFonts w:ascii="Arial" w:hAnsi="Arial" w:cs="Arial"/>
                <w:b/>
                <w:sz w:val="20"/>
                <w:szCs w:val="20"/>
                <w:lang w:val="mn-MN"/>
              </w:rPr>
              <w:t xml:space="preserve"> /төгрөг/</w:t>
            </w:r>
          </w:p>
        </w:tc>
        <w:tc>
          <w:tcPr>
            <w:tcW w:w="33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Хугацаа, хүү</w:t>
            </w:r>
          </w:p>
        </w:tc>
        <w:tc>
          <w:tcPr>
            <w:tcW w:w="42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Тайлбар</w:t>
            </w:r>
          </w:p>
        </w:tc>
      </w:tr>
      <w:tr w:rsidR="00ED1FE0" w:rsidRPr="006C7BC5" w:rsidTr="00AC0B6E">
        <w:trPr>
          <w:trHeight w:val="530"/>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50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06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3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42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r w:rsidR="00ED1FE0" w:rsidRPr="006C7BC5" w:rsidTr="00AC0B6E">
        <w:trPr>
          <w:trHeight w:val="530"/>
        </w:trPr>
        <w:tc>
          <w:tcPr>
            <w:tcW w:w="562" w:type="dxa"/>
            <w:tcBorders>
              <w:top w:val="single" w:sz="4" w:space="0" w:color="auto"/>
              <w:left w:val="single" w:sz="4" w:space="0" w:color="auto"/>
            </w:tcBorders>
            <w:shd w:val="clear" w:color="auto" w:fill="auto"/>
            <w:vAlign w:val="center"/>
          </w:tcPr>
          <w:p w:rsidR="00ED1FE0" w:rsidRPr="006C7BC5" w:rsidRDefault="00ED1FE0" w:rsidP="00AC0B6E">
            <w:pPr>
              <w:jc w:val="center"/>
              <w:rPr>
                <w:rFonts w:ascii="Arial" w:hAnsi="Arial" w:cs="Arial"/>
                <w:sz w:val="20"/>
                <w:szCs w:val="20"/>
              </w:rPr>
            </w:pPr>
          </w:p>
        </w:tc>
        <w:tc>
          <w:tcPr>
            <w:tcW w:w="3506"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306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333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4230" w:type="dxa"/>
            <w:tcBorders>
              <w:top w:val="single" w:sz="4" w:space="0" w:color="auto"/>
            </w:tcBorders>
            <w:vAlign w:val="center"/>
          </w:tcPr>
          <w:p w:rsidR="00ED1FE0" w:rsidRPr="006C7BC5" w:rsidRDefault="00ED1FE0" w:rsidP="00AC0B6E">
            <w:pPr>
              <w:jc w:val="center"/>
              <w:rPr>
                <w:rFonts w:ascii="Arial" w:hAnsi="Arial" w:cs="Arial"/>
                <w:sz w:val="20"/>
                <w:szCs w:val="20"/>
              </w:rPr>
            </w:pPr>
          </w:p>
        </w:tc>
      </w:tr>
      <w:tr w:rsidR="00ED1FE0" w:rsidRPr="006C7BC5" w:rsidTr="00AC0B6E">
        <w:trPr>
          <w:trHeight w:val="530"/>
        </w:trPr>
        <w:tc>
          <w:tcPr>
            <w:tcW w:w="562" w:type="dxa"/>
            <w:tcBorders>
              <w:left w:val="single" w:sz="4" w:space="0" w:color="auto"/>
              <w:bottom w:val="single" w:sz="4" w:space="0" w:color="auto"/>
            </w:tcBorders>
            <w:shd w:val="clear" w:color="auto" w:fill="auto"/>
            <w:vAlign w:val="center"/>
          </w:tcPr>
          <w:p w:rsidR="00ED1FE0" w:rsidRPr="006C7BC5" w:rsidRDefault="00ED1FE0" w:rsidP="00AC0B6E">
            <w:pPr>
              <w:jc w:val="center"/>
              <w:rPr>
                <w:rFonts w:ascii="Arial" w:hAnsi="Arial" w:cs="Arial"/>
                <w:b/>
                <w:sz w:val="20"/>
                <w:szCs w:val="20"/>
              </w:rPr>
            </w:pPr>
          </w:p>
        </w:tc>
        <w:tc>
          <w:tcPr>
            <w:tcW w:w="3506" w:type="dxa"/>
            <w:tcBorders>
              <w:top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r w:rsidRPr="006C7BC5">
              <w:rPr>
                <w:rFonts w:ascii="Arial" w:hAnsi="Arial" w:cs="Arial"/>
                <w:b/>
                <w:sz w:val="20"/>
                <w:szCs w:val="20"/>
              </w:rPr>
              <w:t>Нийт дүн</w:t>
            </w:r>
          </w:p>
        </w:tc>
        <w:tc>
          <w:tcPr>
            <w:tcW w:w="3060" w:type="dxa"/>
            <w:tcBorders>
              <w:top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33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423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bl>
    <w:p w:rsidR="00ED1FE0" w:rsidRPr="006C7BC5" w:rsidRDefault="00ED1FE0" w:rsidP="00ED1FE0">
      <w:pPr>
        <w:rPr>
          <w:rFonts w:ascii="Arial" w:hAnsi="Arial" w:cs="Arial"/>
          <w:sz w:val="18"/>
          <w:szCs w:val="18"/>
          <w:lang w:val="mn-MN"/>
        </w:rPr>
      </w:pPr>
    </w:p>
    <w:p w:rsidR="00ED1FE0" w:rsidRPr="006C7BC5" w:rsidRDefault="00ED1FE0" w:rsidP="00ED1FE0">
      <w:pPr>
        <w:rPr>
          <w:rFonts w:ascii="Arial" w:hAnsi="Arial" w:cs="Arial"/>
          <w:sz w:val="16"/>
          <w:szCs w:val="16"/>
          <w:lang w:val="mn-MN"/>
        </w:rPr>
      </w:pPr>
    </w:p>
    <w:p w:rsidR="00ED1FE0" w:rsidRPr="006C7BC5" w:rsidRDefault="00ED1FE0" w:rsidP="00ED1FE0">
      <w:pPr>
        <w:jc w:val="both"/>
        <w:rPr>
          <w:rFonts w:ascii="Arial" w:hAnsi="Arial" w:cs="Arial"/>
          <w:sz w:val="18"/>
          <w:szCs w:val="18"/>
        </w:rPr>
      </w:pPr>
      <w:r w:rsidRPr="006C7BC5">
        <w:rPr>
          <w:rFonts w:ascii="Arial" w:hAnsi="Arial" w:cs="Arial"/>
          <w:sz w:val="18"/>
          <w:szCs w:val="18"/>
        </w:rPr>
        <w:t xml:space="preserve">¤ </w:t>
      </w:r>
      <w:r w:rsidRPr="006C7BC5">
        <w:rPr>
          <w:rFonts w:ascii="Arial" w:hAnsi="Arial" w:cs="Arial"/>
          <w:sz w:val="18"/>
          <w:szCs w:val="18"/>
          <w:lang w:val="mn-MN"/>
        </w:rPr>
        <w:t>З</w:t>
      </w:r>
      <w:r w:rsidRPr="006C7BC5">
        <w:rPr>
          <w:rFonts w:ascii="Arial" w:hAnsi="Arial" w:cs="Arial"/>
          <w:sz w:val="18"/>
          <w:szCs w:val="18"/>
        </w:rPr>
        <w:t>ээл байхгүй бол /</w:t>
      </w:r>
      <w:r w:rsidRPr="006C7BC5">
        <w:rPr>
          <w:rFonts w:ascii="Arial" w:hAnsi="Arial" w:cs="Arial"/>
          <w:sz w:val="18"/>
          <w:szCs w:val="18"/>
          <w:lang w:val="mn-MN"/>
        </w:rPr>
        <w:t>-</w:t>
      </w:r>
      <w:r w:rsidRPr="006C7BC5">
        <w:rPr>
          <w:rFonts w:ascii="Arial" w:hAnsi="Arial" w:cs="Arial"/>
          <w:sz w:val="18"/>
          <w:szCs w:val="18"/>
        </w:rPr>
        <w:t>/ тэмдэглэгээ хий</w:t>
      </w:r>
      <w:r w:rsidRPr="006C7BC5">
        <w:rPr>
          <w:rFonts w:ascii="Arial" w:hAnsi="Arial" w:cs="Arial"/>
          <w:sz w:val="18"/>
          <w:szCs w:val="18"/>
          <w:lang w:val="mn-MN"/>
        </w:rPr>
        <w:t>х</w:t>
      </w:r>
      <w:r w:rsidRPr="006C7BC5">
        <w:rPr>
          <w:rFonts w:ascii="Arial" w:hAnsi="Arial" w:cs="Arial"/>
          <w:sz w:val="18"/>
          <w:szCs w:val="18"/>
        </w:rPr>
        <w:t>.</w:t>
      </w:r>
    </w:p>
    <w:p w:rsidR="00ED1FE0" w:rsidRPr="006C7BC5" w:rsidRDefault="00ED1FE0" w:rsidP="00ED1FE0">
      <w:pPr>
        <w:jc w:val="both"/>
        <w:rPr>
          <w:rFonts w:ascii="Arial" w:hAnsi="Arial" w:cs="Arial"/>
          <w:sz w:val="16"/>
          <w:szCs w:val="16"/>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1886"/>
        <w:gridCol w:w="1620"/>
        <w:gridCol w:w="2520"/>
        <w:gridCol w:w="2790"/>
        <w:gridCol w:w="2520"/>
        <w:gridCol w:w="2790"/>
      </w:tblGrid>
      <w:tr w:rsidR="00ED1FE0" w:rsidRPr="006C7BC5" w:rsidTr="00AC0B6E">
        <w:trPr>
          <w:trHeight w:val="395"/>
        </w:trPr>
        <w:tc>
          <w:tcPr>
            <w:tcW w:w="14688" w:type="dxa"/>
            <w:gridSpan w:val="7"/>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lang w:val="mn-MN"/>
              </w:rPr>
            </w:pPr>
            <w:r w:rsidRPr="006C7BC5">
              <w:rPr>
                <w:rFonts w:ascii="Arial" w:hAnsi="Arial" w:cs="Arial"/>
                <w:b/>
                <w:color w:val="FFFFFF"/>
                <w:lang w:val="mn-MN"/>
              </w:rPr>
              <w:t>3.2</w:t>
            </w:r>
            <w:r w:rsidRPr="006C7BC5">
              <w:rPr>
                <w:rFonts w:ascii="Arial" w:hAnsi="Arial" w:cs="Arial"/>
                <w:b/>
                <w:color w:val="FFFFFF"/>
              </w:rPr>
              <w:t>.</w:t>
            </w:r>
            <w:r w:rsidRPr="006C7BC5">
              <w:rPr>
                <w:rFonts w:ascii="Arial" w:hAnsi="Arial" w:cs="Arial"/>
                <w:b/>
                <w:color w:val="FFFFFF"/>
                <w:lang w:val="mn-MN"/>
              </w:rPr>
              <w:t>8</w:t>
            </w:r>
            <w:r w:rsidRPr="006C7BC5">
              <w:rPr>
                <w:rFonts w:ascii="Arial" w:hAnsi="Arial" w:cs="Arial"/>
                <w:b/>
                <w:color w:val="FFFFFF"/>
              </w:rPr>
              <w:t xml:space="preserve"> </w:t>
            </w:r>
            <w:r w:rsidRPr="006C7BC5">
              <w:rPr>
                <w:rFonts w:ascii="Arial" w:hAnsi="Arial" w:cs="Arial"/>
                <w:b/>
                <w:color w:val="FFFFFF"/>
                <w:lang w:val="mn-MN"/>
              </w:rPr>
              <w:t>Зээл</w:t>
            </w:r>
          </w:p>
        </w:tc>
      </w:tr>
      <w:tr w:rsidR="00ED1FE0" w:rsidRPr="006C7BC5" w:rsidTr="00AC0B6E">
        <w:trPr>
          <w:trHeight w:val="1008"/>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w:t>
            </w:r>
          </w:p>
        </w:tc>
        <w:tc>
          <w:tcPr>
            <w:tcW w:w="188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Зээлдүүлэгчийн нэр, хаяг</w:t>
            </w:r>
          </w:p>
        </w:tc>
        <w:tc>
          <w:tcPr>
            <w:tcW w:w="162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Анх авсан зээлийн х</w:t>
            </w:r>
            <w:r w:rsidRPr="006C7BC5">
              <w:rPr>
                <w:rFonts w:ascii="Arial" w:hAnsi="Arial" w:cs="Arial"/>
                <w:b/>
                <w:sz w:val="20"/>
                <w:szCs w:val="20"/>
              </w:rPr>
              <w:t>эмжээ</w:t>
            </w:r>
            <w:r w:rsidRPr="006C7BC5">
              <w:rPr>
                <w:rFonts w:ascii="Arial" w:hAnsi="Arial" w:cs="Arial"/>
                <w:b/>
                <w:sz w:val="20"/>
                <w:szCs w:val="20"/>
                <w:lang w:val="mn-MN"/>
              </w:rPr>
              <w:t xml:space="preserve"> /төгрөг/</w:t>
            </w:r>
          </w:p>
        </w:tc>
        <w:tc>
          <w:tcPr>
            <w:tcW w:w="252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lang w:val="mn-MN"/>
              </w:rPr>
              <w:t xml:space="preserve">Тухайн жилд зээл, зээлийн хүүд төлсөн дүн </w:t>
            </w:r>
            <w:r w:rsidRPr="006C7BC5">
              <w:rPr>
                <w:rFonts w:ascii="Arial" w:hAnsi="Arial" w:cs="Arial"/>
                <w:b/>
                <w:sz w:val="20"/>
                <w:szCs w:val="20"/>
              </w:rPr>
              <w:t>/</w:t>
            </w:r>
            <w:r w:rsidRPr="006C7BC5">
              <w:rPr>
                <w:rFonts w:ascii="Arial" w:hAnsi="Arial" w:cs="Arial"/>
                <w:b/>
                <w:sz w:val="20"/>
                <w:szCs w:val="20"/>
                <w:lang w:val="mn-MN"/>
              </w:rPr>
              <w:t>төгрөг</w:t>
            </w:r>
            <w:r w:rsidRPr="006C7BC5">
              <w:rPr>
                <w:rFonts w:ascii="Arial" w:hAnsi="Arial" w:cs="Arial"/>
                <w:b/>
                <w:sz w:val="20"/>
                <w:szCs w:val="20"/>
              </w:rPr>
              <w:t>/</w:t>
            </w:r>
            <w:r w:rsidRPr="006C7BC5">
              <w:rPr>
                <w:rFonts w:ascii="Arial" w:hAnsi="Arial" w:cs="Arial"/>
                <w:b/>
                <w:sz w:val="20"/>
                <w:szCs w:val="20"/>
                <w:lang w:val="mn-MN"/>
              </w:rPr>
              <w:t xml:space="preserve">  </w:t>
            </w:r>
          </w:p>
        </w:tc>
        <w:tc>
          <w:tcPr>
            <w:tcW w:w="27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Зээл авсан</w:t>
            </w:r>
            <w:r w:rsidRPr="006C7BC5">
              <w:rPr>
                <w:rFonts w:ascii="Arial" w:hAnsi="Arial" w:cs="Arial"/>
                <w:b/>
                <w:sz w:val="20"/>
                <w:szCs w:val="20"/>
                <w:lang w:val="mn-MN"/>
              </w:rPr>
              <w:t>, болон төлж дуусах</w:t>
            </w:r>
            <w:r w:rsidRPr="006C7BC5">
              <w:rPr>
                <w:rFonts w:ascii="Arial" w:hAnsi="Arial" w:cs="Arial"/>
                <w:b/>
                <w:sz w:val="20"/>
                <w:szCs w:val="20"/>
              </w:rPr>
              <w:t xml:space="preserve"> огноо</w:t>
            </w:r>
          </w:p>
        </w:tc>
        <w:tc>
          <w:tcPr>
            <w:tcW w:w="252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Зориулалт</w:t>
            </w:r>
          </w:p>
        </w:tc>
        <w:tc>
          <w:tcPr>
            <w:tcW w:w="27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Зээлийн барьцаа</w:t>
            </w:r>
            <w:r w:rsidRPr="006C7BC5">
              <w:rPr>
                <w:rFonts w:ascii="Arial" w:hAnsi="Arial" w:cs="Arial"/>
                <w:b/>
                <w:sz w:val="20"/>
                <w:szCs w:val="20"/>
                <w:lang w:val="mn-MN"/>
              </w:rPr>
              <w:t xml:space="preserve">, батлан даагч </w:t>
            </w:r>
          </w:p>
        </w:tc>
      </w:tr>
      <w:tr w:rsidR="00ED1FE0" w:rsidRPr="006C7BC5" w:rsidTr="00AC0B6E">
        <w:trPr>
          <w:trHeight w:val="350"/>
        </w:trPr>
        <w:tc>
          <w:tcPr>
            <w:tcW w:w="562" w:type="dxa"/>
            <w:tcBorders>
              <w:top w:val="single" w:sz="4" w:space="0" w:color="auto"/>
              <w:left w:val="single" w:sz="4" w:space="0" w:color="auto"/>
            </w:tcBorders>
            <w:shd w:val="clear" w:color="auto" w:fill="auto"/>
            <w:vAlign w:val="center"/>
          </w:tcPr>
          <w:p w:rsidR="00ED1FE0" w:rsidRPr="006C7BC5" w:rsidRDefault="00ED1FE0" w:rsidP="00AC0B6E">
            <w:pPr>
              <w:jc w:val="center"/>
              <w:rPr>
                <w:rFonts w:ascii="Arial" w:hAnsi="Arial" w:cs="Arial"/>
                <w:sz w:val="20"/>
                <w:szCs w:val="20"/>
              </w:rPr>
            </w:pPr>
          </w:p>
        </w:tc>
        <w:tc>
          <w:tcPr>
            <w:tcW w:w="1886"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162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252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279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2520" w:type="dxa"/>
            <w:tcBorders>
              <w:top w:val="single" w:sz="4" w:space="0" w:color="auto"/>
            </w:tcBorders>
            <w:vAlign w:val="center"/>
          </w:tcPr>
          <w:p w:rsidR="00ED1FE0" w:rsidRPr="006C7BC5" w:rsidRDefault="00ED1FE0" w:rsidP="00AC0B6E">
            <w:pPr>
              <w:jc w:val="center"/>
              <w:rPr>
                <w:rFonts w:ascii="Arial" w:hAnsi="Arial" w:cs="Arial"/>
                <w:sz w:val="20"/>
                <w:szCs w:val="20"/>
              </w:rPr>
            </w:pPr>
          </w:p>
        </w:tc>
        <w:tc>
          <w:tcPr>
            <w:tcW w:w="2790" w:type="dxa"/>
            <w:tcBorders>
              <w:top w:val="single" w:sz="4" w:space="0" w:color="auto"/>
            </w:tcBorders>
            <w:vAlign w:val="center"/>
          </w:tcPr>
          <w:p w:rsidR="00ED1FE0" w:rsidRPr="006C7BC5" w:rsidRDefault="00ED1FE0" w:rsidP="00AC0B6E">
            <w:pPr>
              <w:jc w:val="center"/>
              <w:rPr>
                <w:rFonts w:ascii="Arial" w:hAnsi="Arial" w:cs="Arial"/>
                <w:sz w:val="20"/>
                <w:szCs w:val="20"/>
              </w:rPr>
            </w:pPr>
          </w:p>
        </w:tc>
      </w:tr>
      <w:tr w:rsidR="00ED1FE0" w:rsidRPr="006C7BC5" w:rsidTr="00AC0B6E">
        <w:trPr>
          <w:trHeight w:val="350"/>
        </w:trPr>
        <w:tc>
          <w:tcPr>
            <w:tcW w:w="562" w:type="dxa"/>
            <w:tcBorders>
              <w:left w:val="single" w:sz="4" w:space="0" w:color="auto"/>
            </w:tcBorders>
            <w:shd w:val="clear" w:color="auto" w:fill="auto"/>
            <w:vAlign w:val="center"/>
          </w:tcPr>
          <w:p w:rsidR="00ED1FE0" w:rsidRPr="006C7BC5" w:rsidRDefault="00ED1FE0" w:rsidP="00AC0B6E">
            <w:pPr>
              <w:jc w:val="center"/>
              <w:rPr>
                <w:rFonts w:ascii="Arial" w:hAnsi="Arial" w:cs="Arial"/>
                <w:b/>
                <w:sz w:val="20"/>
                <w:szCs w:val="20"/>
              </w:rPr>
            </w:pPr>
          </w:p>
        </w:tc>
        <w:tc>
          <w:tcPr>
            <w:tcW w:w="1886" w:type="dxa"/>
            <w:tcBorders>
              <w:top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r w:rsidRPr="006C7BC5">
              <w:rPr>
                <w:rFonts w:ascii="Arial" w:hAnsi="Arial" w:cs="Arial"/>
                <w:b/>
                <w:sz w:val="20"/>
                <w:szCs w:val="20"/>
              </w:rPr>
              <w:t>Нийт дүн</w:t>
            </w:r>
          </w:p>
        </w:tc>
        <w:tc>
          <w:tcPr>
            <w:tcW w:w="162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7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27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bl>
    <w:p w:rsidR="00ED1FE0" w:rsidRPr="006C7BC5" w:rsidRDefault="00ED1FE0" w:rsidP="00ED1FE0">
      <w:pPr>
        <w:rPr>
          <w:rFonts w:ascii="Arial" w:hAnsi="Arial" w:cs="Arial"/>
          <w:sz w:val="18"/>
          <w:szCs w:val="18"/>
          <w:lang w:val="mn-MN"/>
        </w:rPr>
      </w:pPr>
      <w:r w:rsidRPr="006C7BC5">
        <w:rPr>
          <w:rFonts w:ascii="Arial" w:hAnsi="Arial" w:cs="Arial"/>
          <w:sz w:val="18"/>
          <w:szCs w:val="18"/>
          <w:lang w:val="mn-MN"/>
        </w:rPr>
        <w:lastRenderedPageBreak/>
        <w:t xml:space="preserve">Тайлбар: Энэ хэсэгт зөвхөн өөрийн зээлийн талаарх мэдээллийг мэдүүлнэ.  </w:t>
      </w:r>
    </w:p>
    <w:p w:rsidR="00ED1FE0" w:rsidRPr="006C7BC5" w:rsidRDefault="00ED1FE0" w:rsidP="00ED1FE0">
      <w:pPr>
        <w:jc w:val="both"/>
        <w:rPr>
          <w:rFonts w:ascii="Arial" w:hAnsi="Arial" w:cs="Arial"/>
          <w:sz w:val="18"/>
          <w:szCs w:val="18"/>
          <w:lang w:val="mn-MN"/>
        </w:rPr>
      </w:pPr>
    </w:p>
    <w:p w:rsidR="00ED1FE0" w:rsidRPr="006C7BC5" w:rsidRDefault="00ED1FE0" w:rsidP="00ED1FE0">
      <w:pPr>
        <w:jc w:val="both"/>
        <w:rPr>
          <w:rFonts w:ascii="Arial" w:hAnsi="Arial" w:cs="Arial"/>
          <w:sz w:val="18"/>
          <w:szCs w:val="18"/>
        </w:rPr>
      </w:pPr>
      <w:r w:rsidRPr="006C7BC5">
        <w:rPr>
          <w:rFonts w:ascii="Arial" w:hAnsi="Arial" w:cs="Arial"/>
          <w:sz w:val="18"/>
          <w:szCs w:val="18"/>
        </w:rPr>
        <w:t xml:space="preserve">¤ </w:t>
      </w:r>
      <w:r w:rsidRPr="006C7BC5">
        <w:rPr>
          <w:rFonts w:ascii="Arial" w:hAnsi="Arial" w:cs="Arial"/>
          <w:sz w:val="18"/>
          <w:szCs w:val="18"/>
          <w:lang w:val="mn-MN"/>
        </w:rPr>
        <w:t>Х</w:t>
      </w:r>
      <w:r w:rsidRPr="006C7BC5">
        <w:rPr>
          <w:rFonts w:ascii="Arial" w:hAnsi="Arial" w:cs="Arial"/>
          <w:sz w:val="18"/>
          <w:szCs w:val="18"/>
        </w:rPr>
        <w:t>өрөнгө оруулалт байхгүй бол /</w:t>
      </w:r>
      <w:r w:rsidRPr="006C7BC5">
        <w:rPr>
          <w:rFonts w:ascii="Arial" w:hAnsi="Arial" w:cs="Arial"/>
          <w:sz w:val="18"/>
          <w:szCs w:val="18"/>
          <w:lang w:val="mn-MN"/>
        </w:rPr>
        <w:t>-</w:t>
      </w:r>
      <w:r w:rsidRPr="006C7BC5">
        <w:rPr>
          <w:rFonts w:ascii="Arial" w:hAnsi="Arial" w:cs="Arial"/>
          <w:sz w:val="18"/>
          <w:szCs w:val="18"/>
        </w:rPr>
        <w:t>/ тэмдэглэгээ хий</w:t>
      </w:r>
      <w:r w:rsidRPr="006C7BC5">
        <w:rPr>
          <w:rFonts w:ascii="Arial" w:hAnsi="Arial" w:cs="Arial"/>
          <w:sz w:val="18"/>
          <w:szCs w:val="18"/>
          <w:lang w:val="mn-MN"/>
        </w:rPr>
        <w:t>х</w:t>
      </w:r>
      <w:r w:rsidRPr="006C7BC5">
        <w:rPr>
          <w:rFonts w:ascii="Arial" w:hAnsi="Arial" w:cs="Arial"/>
          <w:sz w:val="18"/>
          <w:szCs w:val="18"/>
        </w:rPr>
        <w:t>.</w:t>
      </w:r>
    </w:p>
    <w:p w:rsidR="00ED1FE0" w:rsidRPr="006C7BC5" w:rsidRDefault="00ED1FE0" w:rsidP="00ED1FE0">
      <w:pPr>
        <w:rPr>
          <w:rFonts w:ascii="Arial" w:hAnsi="Arial" w:cs="Arial"/>
          <w:sz w:val="16"/>
          <w:szCs w:val="16"/>
          <w:lang w:val="mn-MN"/>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1706"/>
        <w:gridCol w:w="1800"/>
        <w:gridCol w:w="1890"/>
        <w:gridCol w:w="1890"/>
        <w:gridCol w:w="1890"/>
        <w:gridCol w:w="1080"/>
        <w:gridCol w:w="3870"/>
      </w:tblGrid>
      <w:tr w:rsidR="00ED1FE0" w:rsidRPr="006C7BC5" w:rsidTr="00AC0B6E">
        <w:trPr>
          <w:trHeight w:val="422"/>
        </w:trPr>
        <w:tc>
          <w:tcPr>
            <w:tcW w:w="14688" w:type="dxa"/>
            <w:gridSpan w:val="8"/>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lang w:val="mn-MN"/>
              </w:rPr>
            </w:pPr>
            <w:r w:rsidRPr="006C7BC5">
              <w:rPr>
                <w:rFonts w:ascii="Arial" w:hAnsi="Arial" w:cs="Arial"/>
                <w:b/>
                <w:color w:val="FFFFFF"/>
                <w:lang w:val="mn-MN"/>
              </w:rPr>
              <w:t>3.2</w:t>
            </w:r>
            <w:r w:rsidRPr="006C7BC5">
              <w:rPr>
                <w:rFonts w:ascii="Arial" w:hAnsi="Arial" w:cs="Arial"/>
                <w:b/>
                <w:color w:val="FFFFFF"/>
              </w:rPr>
              <w:t>.</w:t>
            </w:r>
            <w:r w:rsidRPr="006C7BC5">
              <w:rPr>
                <w:rFonts w:ascii="Arial" w:hAnsi="Arial" w:cs="Arial"/>
                <w:b/>
                <w:color w:val="FFFFFF"/>
                <w:lang w:val="mn-MN"/>
              </w:rPr>
              <w:t>9</w:t>
            </w:r>
            <w:r w:rsidRPr="006C7BC5">
              <w:rPr>
                <w:rFonts w:ascii="Arial" w:hAnsi="Arial" w:cs="Arial"/>
                <w:b/>
                <w:color w:val="FFFFFF"/>
              </w:rPr>
              <w:t xml:space="preserve"> </w:t>
            </w:r>
            <w:r w:rsidRPr="006C7BC5">
              <w:rPr>
                <w:rFonts w:ascii="Arial" w:hAnsi="Arial" w:cs="Arial"/>
                <w:b/>
                <w:color w:val="FFFFFF"/>
                <w:lang w:val="mn-MN"/>
              </w:rPr>
              <w:t>Компани, нөхөрлөл, хоршоонд оруулсан хөрөнгө</w:t>
            </w:r>
            <w:r w:rsidRPr="006C7BC5">
              <w:rPr>
                <w:rFonts w:ascii="Arial" w:hAnsi="Arial" w:cs="Arial"/>
                <w:b/>
                <w:color w:val="FFFFFF"/>
              </w:rPr>
              <w:t xml:space="preserve"> </w:t>
            </w:r>
            <w:r w:rsidRPr="006C7BC5">
              <w:rPr>
                <w:rFonts w:ascii="Arial" w:hAnsi="Arial" w:cs="Arial"/>
                <w:b/>
                <w:color w:val="FFFFFF"/>
                <w:lang w:val="mn-MN"/>
              </w:rPr>
              <w:t>оруулалт</w:t>
            </w:r>
          </w:p>
        </w:tc>
      </w:tr>
      <w:tr w:rsidR="00ED1FE0" w:rsidRPr="006C7BC5" w:rsidTr="00AC0B6E">
        <w:trPr>
          <w:trHeight w:val="864"/>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w:t>
            </w:r>
          </w:p>
        </w:tc>
        <w:tc>
          <w:tcPr>
            <w:tcW w:w="170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lang w:val="mn-MN"/>
              </w:rPr>
              <w:t>Хуулийн этгээдийн нэр, хэлбэр</w:t>
            </w:r>
          </w:p>
        </w:tc>
        <w:tc>
          <w:tcPr>
            <w:tcW w:w="180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Хувьцааны тоо</w:t>
            </w:r>
          </w:p>
        </w:tc>
        <w:tc>
          <w:tcPr>
            <w:tcW w:w="18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lang w:val="mn-MN"/>
              </w:rPr>
              <w:t xml:space="preserve">Нэгж хувьцааны үнэ </w:t>
            </w:r>
            <w:r w:rsidRPr="006C7BC5">
              <w:rPr>
                <w:rFonts w:ascii="Arial" w:hAnsi="Arial" w:cs="Arial"/>
                <w:b/>
                <w:sz w:val="20"/>
                <w:szCs w:val="20"/>
              </w:rPr>
              <w:t>/</w:t>
            </w:r>
            <w:r w:rsidRPr="006C7BC5">
              <w:rPr>
                <w:rFonts w:ascii="Arial" w:hAnsi="Arial" w:cs="Arial"/>
                <w:b/>
                <w:sz w:val="20"/>
                <w:szCs w:val="20"/>
                <w:lang w:val="mn-MN"/>
              </w:rPr>
              <w:t>төгрөг</w:t>
            </w:r>
            <w:r w:rsidRPr="006C7BC5">
              <w:rPr>
                <w:rFonts w:ascii="Arial" w:hAnsi="Arial" w:cs="Arial"/>
                <w:b/>
                <w:sz w:val="20"/>
                <w:szCs w:val="20"/>
              </w:rPr>
              <w:t>/</w:t>
            </w:r>
          </w:p>
        </w:tc>
        <w:tc>
          <w:tcPr>
            <w:tcW w:w="18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Хувьцааг х</w:t>
            </w:r>
            <w:r w:rsidRPr="006C7BC5">
              <w:rPr>
                <w:rFonts w:ascii="Arial" w:hAnsi="Arial" w:cs="Arial"/>
                <w:b/>
                <w:sz w:val="20"/>
                <w:szCs w:val="20"/>
              </w:rPr>
              <w:t>удалдаж авсан үнэ</w:t>
            </w:r>
            <w:r w:rsidRPr="006C7BC5">
              <w:rPr>
                <w:rFonts w:ascii="Arial" w:hAnsi="Arial" w:cs="Arial"/>
                <w:b/>
                <w:sz w:val="20"/>
                <w:szCs w:val="20"/>
                <w:lang w:val="mn-MN"/>
              </w:rPr>
              <w:t xml:space="preserve"> /төгрөг/</w:t>
            </w:r>
          </w:p>
        </w:tc>
        <w:tc>
          <w:tcPr>
            <w:tcW w:w="18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 xml:space="preserve">Хуулийн этгээдийн нийт дүрмийн сан </w:t>
            </w:r>
            <w:r w:rsidRPr="006C7BC5">
              <w:rPr>
                <w:rFonts w:ascii="Arial" w:hAnsi="Arial" w:cs="Arial"/>
                <w:b/>
                <w:sz w:val="20"/>
                <w:szCs w:val="20"/>
              </w:rPr>
              <w:t>/</w:t>
            </w:r>
            <w:r w:rsidRPr="006C7BC5">
              <w:rPr>
                <w:rFonts w:ascii="Arial" w:hAnsi="Arial" w:cs="Arial"/>
                <w:b/>
                <w:sz w:val="20"/>
                <w:szCs w:val="20"/>
                <w:lang w:val="mn-MN"/>
              </w:rPr>
              <w:t>төгрөг</w:t>
            </w:r>
            <w:r w:rsidRPr="006C7BC5">
              <w:rPr>
                <w:rFonts w:ascii="Arial" w:hAnsi="Arial" w:cs="Arial"/>
                <w:b/>
                <w:sz w:val="20"/>
                <w:szCs w:val="20"/>
              </w:rPr>
              <w:t>/</w:t>
            </w:r>
          </w:p>
        </w:tc>
        <w:tc>
          <w:tcPr>
            <w:tcW w:w="108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Ногдол хувь</w:t>
            </w: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Эх үүсвэрийн тайлбар</w:t>
            </w:r>
          </w:p>
        </w:tc>
      </w:tr>
      <w:tr w:rsidR="00ED1FE0" w:rsidRPr="006C7BC5" w:rsidTr="00AC0B6E">
        <w:trPr>
          <w:trHeight w:val="422"/>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70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lang w:val="mn-MN"/>
              </w:rPr>
            </w:pPr>
          </w:p>
        </w:tc>
        <w:tc>
          <w:tcPr>
            <w:tcW w:w="180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lang w:val="mn-MN"/>
              </w:rPr>
            </w:pPr>
          </w:p>
        </w:tc>
        <w:tc>
          <w:tcPr>
            <w:tcW w:w="18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lang w:val="mn-MN"/>
              </w:rPr>
            </w:pPr>
          </w:p>
        </w:tc>
        <w:tc>
          <w:tcPr>
            <w:tcW w:w="1080" w:type="dxa"/>
            <w:tcBorders>
              <w:top w:val="single" w:sz="4" w:space="0" w:color="auto"/>
              <w:left w:val="single" w:sz="4" w:space="0" w:color="auto"/>
              <w:bottom w:val="single" w:sz="4" w:space="0" w:color="auto"/>
              <w:right w:val="single" w:sz="4" w:space="0" w:color="auto"/>
            </w:tcBorders>
          </w:tcPr>
          <w:p w:rsidR="00ED1FE0" w:rsidRPr="006C7BC5" w:rsidRDefault="00ED1FE0" w:rsidP="00AC0B6E">
            <w:pPr>
              <w:jc w:val="center"/>
              <w:rPr>
                <w:rFonts w:ascii="Arial" w:hAnsi="Arial" w:cs="Arial"/>
                <w:sz w:val="20"/>
                <w:szCs w:val="20"/>
              </w:rPr>
            </w:pPr>
          </w:p>
        </w:tc>
        <w:tc>
          <w:tcPr>
            <w:tcW w:w="38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r w:rsidR="00ED1FE0" w:rsidRPr="006C7BC5" w:rsidTr="00AC0B6E">
        <w:trPr>
          <w:trHeight w:val="422"/>
        </w:trPr>
        <w:tc>
          <w:tcPr>
            <w:tcW w:w="562"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706"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lang w:val="mn-MN"/>
              </w:rPr>
            </w:pPr>
          </w:p>
        </w:tc>
        <w:tc>
          <w:tcPr>
            <w:tcW w:w="1080" w:type="dxa"/>
            <w:tcBorders>
              <w:top w:val="single" w:sz="4" w:space="0" w:color="auto"/>
              <w:left w:val="single" w:sz="4" w:space="0" w:color="auto"/>
              <w:bottom w:val="single" w:sz="4" w:space="0" w:color="auto"/>
              <w:right w:val="single" w:sz="4" w:space="0" w:color="auto"/>
            </w:tcBorders>
          </w:tcPr>
          <w:p w:rsidR="00ED1FE0" w:rsidRPr="006C7BC5" w:rsidRDefault="00ED1FE0" w:rsidP="00AC0B6E">
            <w:pPr>
              <w:jc w:val="center"/>
              <w:rPr>
                <w:rFonts w:ascii="Arial" w:hAnsi="Arial" w:cs="Arial"/>
                <w:sz w:val="20"/>
                <w:szCs w:val="20"/>
              </w:rPr>
            </w:pPr>
          </w:p>
        </w:tc>
        <w:tc>
          <w:tcPr>
            <w:tcW w:w="38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r w:rsidR="00ED1FE0" w:rsidRPr="006C7BC5" w:rsidTr="00AC0B6E">
        <w:trPr>
          <w:trHeight w:val="530"/>
        </w:trPr>
        <w:tc>
          <w:tcPr>
            <w:tcW w:w="562" w:type="dxa"/>
            <w:tcBorders>
              <w:left w:val="single" w:sz="4" w:space="0" w:color="auto"/>
            </w:tcBorders>
            <w:shd w:val="clear" w:color="auto" w:fill="auto"/>
            <w:vAlign w:val="center"/>
          </w:tcPr>
          <w:p w:rsidR="00ED1FE0" w:rsidRPr="006C7BC5" w:rsidRDefault="00ED1FE0" w:rsidP="00AC0B6E">
            <w:pPr>
              <w:jc w:val="center"/>
              <w:rPr>
                <w:rFonts w:ascii="Arial" w:hAnsi="Arial" w:cs="Arial"/>
                <w:b/>
                <w:sz w:val="20"/>
                <w:szCs w:val="20"/>
              </w:rPr>
            </w:pPr>
          </w:p>
        </w:tc>
        <w:tc>
          <w:tcPr>
            <w:tcW w:w="1706" w:type="dxa"/>
            <w:tcBorders>
              <w:top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r w:rsidRPr="006C7BC5">
              <w:rPr>
                <w:rFonts w:ascii="Arial" w:hAnsi="Arial" w:cs="Arial"/>
                <w:b/>
                <w:sz w:val="20"/>
                <w:szCs w:val="20"/>
              </w:rPr>
              <w:t>Нийт дүн</w:t>
            </w:r>
          </w:p>
        </w:tc>
        <w:tc>
          <w:tcPr>
            <w:tcW w:w="180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c>
          <w:tcPr>
            <w:tcW w:w="1080" w:type="dxa"/>
            <w:tcBorders>
              <w:top w:val="single" w:sz="4" w:space="0" w:color="auto"/>
              <w:left w:val="single" w:sz="4" w:space="0" w:color="auto"/>
              <w:bottom w:val="single" w:sz="4" w:space="0" w:color="auto"/>
              <w:right w:val="single" w:sz="4" w:space="0" w:color="auto"/>
            </w:tcBorders>
          </w:tcPr>
          <w:p w:rsidR="00ED1FE0" w:rsidRPr="006C7BC5" w:rsidRDefault="00ED1FE0" w:rsidP="00AC0B6E">
            <w:pPr>
              <w:jc w:val="center"/>
              <w:rPr>
                <w:rFonts w:ascii="Arial" w:hAnsi="Arial" w:cs="Arial"/>
                <w:sz w:val="20"/>
                <w:szCs w:val="20"/>
              </w:rPr>
            </w:pPr>
          </w:p>
        </w:tc>
        <w:tc>
          <w:tcPr>
            <w:tcW w:w="3870" w:type="dxa"/>
            <w:tcBorders>
              <w:top w:val="single" w:sz="4" w:space="0" w:color="auto"/>
              <w:left w:val="single" w:sz="4" w:space="0" w:color="auto"/>
              <w:bottom w:val="single" w:sz="4" w:space="0" w:color="auto"/>
              <w:right w:val="single" w:sz="4" w:space="0" w:color="auto"/>
            </w:tcBorders>
            <w:vAlign w:val="center"/>
          </w:tcPr>
          <w:p w:rsidR="00ED1FE0" w:rsidRPr="006C7BC5" w:rsidRDefault="00ED1FE0" w:rsidP="00AC0B6E">
            <w:pPr>
              <w:jc w:val="center"/>
              <w:rPr>
                <w:rFonts w:ascii="Arial" w:hAnsi="Arial" w:cs="Arial"/>
                <w:sz w:val="20"/>
                <w:szCs w:val="20"/>
              </w:rPr>
            </w:pPr>
          </w:p>
        </w:tc>
      </w:tr>
    </w:tbl>
    <w:p w:rsidR="00ED1FE0" w:rsidRPr="006C7BC5" w:rsidRDefault="00ED1FE0" w:rsidP="00ED1FE0">
      <w:pPr>
        <w:jc w:val="both"/>
        <w:rPr>
          <w:rFonts w:ascii="Arial" w:hAnsi="Arial" w:cs="Arial"/>
          <w:sz w:val="18"/>
          <w:szCs w:val="18"/>
          <w:lang w:val="mn-MN"/>
        </w:rPr>
      </w:pPr>
      <w:r w:rsidRPr="006C7BC5">
        <w:rPr>
          <w:rFonts w:ascii="Arial" w:hAnsi="Arial" w:cs="Arial"/>
          <w:sz w:val="18"/>
          <w:szCs w:val="18"/>
          <w:lang w:val="mn-MN"/>
        </w:rPr>
        <w:t xml:space="preserve">Тайлбар: </w:t>
      </w:r>
      <w:r w:rsidRPr="006C7BC5">
        <w:rPr>
          <w:rFonts w:ascii="Arial" w:hAnsi="Arial" w:cs="Arial"/>
          <w:sz w:val="20"/>
          <w:szCs w:val="20"/>
          <w:lang w:val="mn-MN"/>
        </w:rPr>
        <w:t xml:space="preserve">Өөрийн болон гэр бүлийн гишүүдийн үүсгэн байгуулсан </w:t>
      </w:r>
      <w:r w:rsidRPr="006C7BC5">
        <w:rPr>
          <w:rFonts w:ascii="Arial" w:hAnsi="Arial" w:cs="Arial"/>
          <w:color w:val="auto"/>
          <w:sz w:val="20"/>
          <w:szCs w:val="20"/>
          <w:lang w:val="mn-MN"/>
        </w:rPr>
        <w:t>болон хувь</w:t>
      </w:r>
      <w:r w:rsidRPr="006C7BC5">
        <w:rPr>
          <w:rFonts w:ascii="Arial" w:hAnsi="Arial" w:cs="Arial"/>
          <w:sz w:val="20"/>
          <w:szCs w:val="20"/>
          <w:lang w:val="mn-MN"/>
        </w:rPr>
        <w:t xml:space="preserve"> нийлүүлсэн хуулийн этгээд, түүний толгой, охин, хараат болон салбар компани, аж ахуйн нэгж, гадаад, дотоодын хөрөнгийн биржээс худалдан авсан хувьцаа, бонд, бусад үнэт цаасыг мэдүүлнэ. Хөрөнгийн эх үүсвэрийг тодорхой бичнэ</w:t>
      </w:r>
    </w:p>
    <w:p w:rsidR="00ED1FE0" w:rsidRPr="006C7BC5" w:rsidRDefault="00ED1FE0" w:rsidP="00ED1FE0">
      <w:pPr>
        <w:jc w:val="both"/>
        <w:rPr>
          <w:rFonts w:ascii="Arial" w:hAnsi="Arial" w:cs="Arial"/>
          <w:sz w:val="18"/>
          <w:szCs w:val="18"/>
          <w:lang w:val="mn-MN"/>
        </w:rPr>
      </w:pPr>
    </w:p>
    <w:p w:rsidR="00ED1FE0" w:rsidRPr="006C7BC5" w:rsidRDefault="00ED1FE0" w:rsidP="00ED1FE0">
      <w:pPr>
        <w:rPr>
          <w:rFonts w:ascii="Arial" w:hAnsi="Arial" w:cs="Arial"/>
          <w:sz w:val="18"/>
          <w:szCs w:val="18"/>
        </w:rPr>
      </w:pPr>
      <w:r w:rsidRPr="006C7BC5">
        <w:rPr>
          <w:rFonts w:ascii="Arial" w:hAnsi="Arial" w:cs="Arial"/>
          <w:sz w:val="18"/>
          <w:szCs w:val="18"/>
        </w:rPr>
        <w:t xml:space="preserve">¤ </w:t>
      </w:r>
      <w:r w:rsidRPr="006C7BC5">
        <w:rPr>
          <w:rFonts w:ascii="Arial" w:hAnsi="Arial" w:cs="Arial"/>
          <w:sz w:val="18"/>
          <w:szCs w:val="18"/>
          <w:lang w:val="mn-MN"/>
        </w:rPr>
        <w:t>Э</w:t>
      </w:r>
      <w:r w:rsidRPr="006C7BC5">
        <w:rPr>
          <w:rFonts w:ascii="Arial" w:hAnsi="Arial" w:cs="Arial"/>
          <w:sz w:val="18"/>
          <w:szCs w:val="18"/>
        </w:rPr>
        <w:t xml:space="preserve">рх, </w:t>
      </w:r>
      <w:r w:rsidRPr="006C7BC5">
        <w:rPr>
          <w:rFonts w:ascii="Arial" w:hAnsi="Arial" w:cs="Arial"/>
          <w:sz w:val="18"/>
          <w:szCs w:val="18"/>
          <w:lang w:val="mn-MN"/>
        </w:rPr>
        <w:t>патент, тусгай зөвшөөрөл</w:t>
      </w:r>
      <w:r w:rsidRPr="006C7BC5">
        <w:rPr>
          <w:rFonts w:ascii="Arial" w:hAnsi="Arial" w:cs="Arial"/>
          <w:sz w:val="18"/>
          <w:szCs w:val="18"/>
        </w:rPr>
        <w:t xml:space="preserve"> эзэмшдэггүй бол /</w:t>
      </w:r>
      <w:r w:rsidRPr="006C7BC5">
        <w:rPr>
          <w:rFonts w:ascii="Arial" w:hAnsi="Arial" w:cs="Arial"/>
          <w:sz w:val="18"/>
          <w:szCs w:val="18"/>
          <w:lang w:val="mn-MN"/>
        </w:rPr>
        <w:t>-</w:t>
      </w:r>
      <w:r w:rsidRPr="006C7BC5">
        <w:rPr>
          <w:rFonts w:ascii="Arial" w:hAnsi="Arial" w:cs="Arial"/>
          <w:sz w:val="18"/>
          <w:szCs w:val="18"/>
        </w:rPr>
        <w:t>/ тэмдэглэгээ хий</w:t>
      </w:r>
      <w:r w:rsidRPr="006C7BC5">
        <w:rPr>
          <w:rFonts w:ascii="Arial" w:hAnsi="Arial" w:cs="Arial"/>
          <w:sz w:val="18"/>
          <w:szCs w:val="18"/>
          <w:lang w:val="mn-MN"/>
        </w:rPr>
        <w:t>х</w:t>
      </w:r>
      <w:r w:rsidRPr="006C7BC5">
        <w:rPr>
          <w:rFonts w:ascii="Arial" w:hAnsi="Arial" w:cs="Arial"/>
          <w:sz w:val="18"/>
          <w:szCs w:val="18"/>
        </w:rPr>
        <w:t>.</w:t>
      </w:r>
    </w:p>
    <w:p w:rsidR="00ED1FE0" w:rsidRPr="006C7BC5" w:rsidRDefault="00ED1FE0" w:rsidP="00ED1FE0">
      <w:pPr>
        <w:rPr>
          <w:rFonts w:ascii="Arial" w:hAnsi="Arial" w:cs="Arial"/>
          <w:sz w:val="16"/>
          <w:szCs w:val="16"/>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2610"/>
        <w:gridCol w:w="3240"/>
        <w:gridCol w:w="3330"/>
        <w:gridCol w:w="4950"/>
      </w:tblGrid>
      <w:tr w:rsidR="00ED1FE0" w:rsidRPr="006C7BC5" w:rsidTr="00AC0B6E">
        <w:trPr>
          <w:trHeight w:val="449"/>
        </w:trPr>
        <w:tc>
          <w:tcPr>
            <w:tcW w:w="14688" w:type="dxa"/>
            <w:gridSpan w:val="5"/>
            <w:tcBorders>
              <w:top w:val="single" w:sz="4" w:space="0" w:color="auto"/>
              <w:left w:val="single" w:sz="4" w:space="0" w:color="auto"/>
              <w:bottom w:val="single" w:sz="4" w:space="0" w:color="auto"/>
              <w:right w:val="single" w:sz="4" w:space="0" w:color="auto"/>
            </w:tcBorders>
            <w:shd w:val="clear" w:color="auto" w:fill="595959"/>
            <w:vAlign w:val="center"/>
          </w:tcPr>
          <w:p w:rsidR="00ED1FE0" w:rsidRPr="006C7BC5" w:rsidRDefault="00ED1FE0" w:rsidP="00AC0B6E">
            <w:pPr>
              <w:rPr>
                <w:rFonts w:ascii="Arial" w:hAnsi="Arial" w:cs="Arial"/>
                <w:b/>
                <w:color w:val="FFFFFF"/>
                <w:lang w:val="mn-MN"/>
              </w:rPr>
            </w:pPr>
            <w:r w:rsidRPr="006C7BC5">
              <w:rPr>
                <w:rFonts w:ascii="Arial" w:hAnsi="Arial" w:cs="Arial"/>
                <w:b/>
                <w:color w:val="FFFFFF"/>
                <w:lang w:val="mn-MN"/>
              </w:rPr>
              <w:t>3.2</w:t>
            </w:r>
            <w:r w:rsidRPr="006C7BC5">
              <w:rPr>
                <w:rFonts w:ascii="Arial" w:hAnsi="Arial" w:cs="Arial"/>
                <w:b/>
                <w:color w:val="FFFFFF"/>
              </w:rPr>
              <w:t>.</w:t>
            </w:r>
            <w:r w:rsidRPr="006C7BC5">
              <w:rPr>
                <w:rFonts w:ascii="Arial" w:hAnsi="Arial" w:cs="Arial"/>
                <w:b/>
                <w:color w:val="FFFFFF"/>
                <w:lang w:val="mn-MN"/>
              </w:rPr>
              <w:t>10</w:t>
            </w:r>
            <w:r w:rsidRPr="006C7BC5">
              <w:rPr>
                <w:rFonts w:ascii="Arial" w:hAnsi="Arial" w:cs="Arial"/>
                <w:b/>
                <w:color w:val="FFFFFF"/>
              </w:rPr>
              <w:t xml:space="preserve"> Эрх, </w:t>
            </w:r>
            <w:r w:rsidRPr="006C7BC5">
              <w:rPr>
                <w:rFonts w:ascii="Arial" w:hAnsi="Arial" w:cs="Arial"/>
                <w:b/>
                <w:color w:val="FFFFFF"/>
                <w:lang w:val="mn-MN"/>
              </w:rPr>
              <w:t>патент, тусгай зөвшөөрөл</w:t>
            </w:r>
          </w:p>
        </w:tc>
      </w:tr>
      <w:tr w:rsidR="00ED1FE0" w:rsidRPr="006C7BC5" w:rsidTr="00AC0B6E">
        <w:trPr>
          <w:trHeight w:val="530"/>
        </w:trPr>
        <w:tc>
          <w:tcPr>
            <w:tcW w:w="558" w:type="dxa"/>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w:t>
            </w:r>
          </w:p>
        </w:tc>
        <w:tc>
          <w:tcPr>
            <w:tcW w:w="2610" w:type="dxa"/>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Төрөл</w:t>
            </w:r>
          </w:p>
        </w:tc>
        <w:tc>
          <w:tcPr>
            <w:tcW w:w="3240" w:type="dxa"/>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rPr>
              <w:t>Эзэмшигчийн нэр</w:t>
            </w:r>
          </w:p>
        </w:tc>
        <w:tc>
          <w:tcPr>
            <w:tcW w:w="3330" w:type="dxa"/>
            <w:vAlign w:val="center"/>
          </w:tcPr>
          <w:p w:rsidR="00ED1FE0" w:rsidRPr="006C7BC5" w:rsidRDefault="00ED1FE0" w:rsidP="00AC0B6E">
            <w:pPr>
              <w:jc w:val="center"/>
              <w:rPr>
                <w:rFonts w:ascii="Arial" w:hAnsi="Arial" w:cs="Arial"/>
                <w:b/>
                <w:sz w:val="20"/>
                <w:szCs w:val="20"/>
                <w:lang w:val="mn-MN"/>
              </w:rPr>
            </w:pPr>
            <w:r w:rsidRPr="006C7BC5">
              <w:rPr>
                <w:rFonts w:ascii="Arial" w:hAnsi="Arial" w:cs="Arial"/>
                <w:b/>
                <w:sz w:val="20"/>
                <w:szCs w:val="20"/>
                <w:lang w:val="mn-MN"/>
              </w:rPr>
              <w:t>Тусгай зөвшөөрлийг олгосон байгууллага, огноо</w:t>
            </w:r>
          </w:p>
        </w:tc>
        <w:tc>
          <w:tcPr>
            <w:tcW w:w="4950" w:type="dxa"/>
            <w:vAlign w:val="center"/>
          </w:tcPr>
          <w:p w:rsidR="00ED1FE0" w:rsidRPr="006C7BC5" w:rsidRDefault="00ED1FE0" w:rsidP="00AC0B6E">
            <w:pPr>
              <w:jc w:val="center"/>
              <w:rPr>
                <w:rFonts w:ascii="Arial" w:hAnsi="Arial" w:cs="Arial"/>
                <w:b/>
                <w:sz w:val="20"/>
                <w:szCs w:val="20"/>
              </w:rPr>
            </w:pPr>
            <w:r w:rsidRPr="006C7BC5">
              <w:rPr>
                <w:rFonts w:ascii="Arial" w:hAnsi="Arial" w:cs="Arial"/>
                <w:b/>
                <w:sz w:val="20"/>
                <w:szCs w:val="20"/>
                <w:lang w:val="mn-MN"/>
              </w:rPr>
              <w:t>Т</w:t>
            </w:r>
            <w:r w:rsidRPr="006C7BC5">
              <w:rPr>
                <w:rFonts w:ascii="Arial" w:hAnsi="Arial" w:cs="Arial"/>
                <w:b/>
                <w:sz w:val="20"/>
                <w:szCs w:val="20"/>
              </w:rPr>
              <w:t>айлбар</w:t>
            </w:r>
          </w:p>
        </w:tc>
      </w:tr>
      <w:tr w:rsidR="00ED1FE0" w:rsidRPr="006C7BC5" w:rsidTr="00AC0B6E">
        <w:trPr>
          <w:trHeight w:val="494"/>
        </w:trPr>
        <w:tc>
          <w:tcPr>
            <w:tcW w:w="558" w:type="dxa"/>
            <w:vAlign w:val="center"/>
          </w:tcPr>
          <w:p w:rsidR="00ED1FE0" w:rsidRPr="006C7BC5" w:rsidRDefault="00ED1FE0" w:rsidP="00AC0B6E">
            <w:pPr>
              <w:jc w:val="center"/>
              <w:rPr>
                <w:rFonts w:ascii="Arial" w:hAnsi="Arial" w:cs="Arial"/>
                <w:sz w:val="18"/>
                <w:szCs w:val="18"/>
              </w:rPr>
            </w:pPr>
          </w:p>
        </w:tc>
        <w:tc>
          <w:tcPr>
            <w:tcW w:w="2610" w:type="dxa"/>
            <w:vAlign w:val="center"/>
          </w:tcPr>
          <w:p w:rsidR="00ED1FE0" w:rsidRPr="006C7BC5" w:rsidRDefault="00ED1FE0" w:rsidP="00AC0B6E">
            <w:pPr>
              <w:jc w:val="center"/>
              <w:rPr>
                <w:rFonts w:ascii="Arial" w:hAnsi="Arial" w:cs="Arial"/>
                <w:sz w:val="18"/>
                <w:szCs w:val="18"/>
              </w:rPr>
            </w:pPr>
          </w:p>
        </w:tc>
        <w:tc>
          <w:tcPr>
            <w:tcW w:w="3240" w:type="dxa"/>
            <w:vAlign w:val="center"/>
          </w:tcPr>
          <w:p w:rsidR="00ED1FE0" w:rsidRPr="006C7BC5" w:rsidRDefault="00ED1FE0" w:rsidP="00AC0B6E">
            <w:pPr>
              <w:jc w:val="center"/>
              <w:rPr>
                <w:rFonts w:ascii="Arial" w:hAnsi="Arial" w:cs="Arial"/>
                <w:sz w:val="18"/>
                <w:szCs w:val="18"/>
              </w:rPr>
            </w:pPr>
          </w:p>
        </w:tc>
        <w:tc>
          <w:tcPr>
            <w:tcW w:w="3330" w:type="dxa"/>
            <w:vAlign w:val="center"/>
          </w:tcPr>
          <w:p w:rsidR="00ED1FE0" w:rsidRPr="006C7BC5" w:rsidRDefault="00ED1FE0" w:rsidP="00AC0B6E">
            <w:pPr>
              <w:jc w:val="center"/>
              <w:rPr>
                <w:rFonts w:ascii="Arial" w:hAnsi="Arial" w:cs="Arial"/>
                <w:sz w:val="18"/>
                <w:szCs w:val="18"/>
              </w:rPr>
            </w:pPr>
          </w:p>
        </w:tc>
        <w:tc>
          <w:tcPr>
            <w:tcW w:w="4950" w:type="dxa"/>
            <w:vAlign w:val="center"/>
          </w:tcPr>
          <w:p w:rsidR="00ED1FE0" w:rsidRPr="006C7BC5" w:rsidRDefault="00ED1FE0" w:rsidP="00AC0B6E">
            <w:pPr>
              <w:jc w:val="center"/>
              <w:rPr>
                <w:rFonts w:ascii="Arial" w:hAnsi="Arial" w:cs="Arial"/>
                <w:sz w:val="18"/>
                <w:szCs w:val="18"/>
              </w:rPr>
            </w:pPr>
          </w:p>
        </w:tc>
      </w:tr>
      <w:tr w:rsidR="00ED1FE0" w:rsidRPr="006C7BC5" w:rsidTr="00AC0B6E">
        <w:trPr>
          <w:trHeight w:val="530"/>
        </w:trPr>
        <w:tc>
          <w:tcPr>
            <w:tcW w:w="558" w:type="dxa"/>
            <w:vAlign w:val="center"/>
          </w:tcPr>
          <w:p w:rsidR="00ED1FE0" w:rsidRPr="006C7BC5" w:rsidRDefault="00ED1FE0" w:rsidP="00AC0B6E">
            <w:pPr>
              <w:jc w:val="center"/>
              <w:rPr>
                <w:rFonts w:ascii="Arial" w:hAnsi="Arial" w:cs="Arial"/>
                <w:sz w:val="18"/>
                <w:szCs w:val="18"/>
              </w:rPr>
            </w:pPr>
          </w:p>
        </w:tc>
        <w:tc>
          <w:tcPr>
            <w:tcW w:w="2610" w:type="dxa"/>
            <w:vAlign w:val="center"/>
          </w:tcPr>
          <w:p w:rsidR="00ED1FE0" w:rsidRPr="006C7BC5" w:rsidRDefault="00ED1FE0" w:rsidP="00AC0B6E">
            <w:pPr>
              <w:jc w:val="center"/>
              <w:rPr>
                <w:rFonts w:ascii="Arial" w:hAnsi="Arial" w:cs="Arial"/>
                <w:sz w:val="18"/>
                <w:szCs w:val="18"/>
              </w:rPr>
            </w:pPr>
          </w:p>
        </w:tc>
        <w:tc>
          <w:tcPr>
            <w:tcW w:w="3240" w:type="dxa"/>
            <w:vAlign w:val="center"/>
          </w:tcPr>
          <w:p w:rsidR="00ED1FE0" w:rsidRPr="006C7BC5" w:rsidRDefault="00ED1FE0" w:rsidP="00AC0B6E">
            <w:pPr>
              <w:jc w:val="center"/>
              <w:rPr>
                <w:rFonts w:ascii="Arial" w:hAnsi="Arial" w:cs="Arial"/>
                <w:sz w:val="18"/>
                <w:szCs w:val="18"/>
              </w:rPr>
            </w:pPr>
          </w:p>
        </w:tc>
        <w:tc>
          <w:tcPr>
            <w:tcW w:w="3330" w:type="dxa"/>
            <w:vAlign w:val="center"/>
          </w:tcPr>
          <w:p w:rsidR="00ED1FE0" w:rsidRPr="006C7BC5" w:rsidRDefault="00ED1FE0" w:rsidP="00AC0B6E">
            <w:pPr>
              <w:jc w:val="center"/>
              <w:rPr>
                <w:rFonts w:ascii="Arial" w:hAnsi="Arial" w:cs="Arial"/>
                <w:sz w:val="18"/>
                <w:szCs w:val="18"/>
              </w:rPr>
            </w:pPr>
          </w:p>
        </w:tc>
        <w:tc>
          <w:tcPr>
            <w:tcW w:w="4950" w:type="dxa"/>
            <w:vAlign w:val="center"/>
          </w:tcPr>
          <w:p w:rsidR="00ED1FE0" w:rsidRPr="006C7BC5" w:rsidRDefault="00ED1FE0" w:rsidP="00AC0B6E">
            <w:pPr>
              <w:jc w:val="center"/>
              <w:rPr>
                <w:rFonts w:ascii="Arial" w:hAnsi="Arial" w:cs="Arial"/>
                <w:sz w:val="18"/>
                <w:szCs w:val="18"/>
              </w:rPr>
            </w:pPr>
          </w:p>
        </w:tc>
      </w:tr>
    </w:tbl>
    <w:p w:rsidR="00ED1FE0" w:rsidRPr="006C7BC5" w:rsidRDefault="00ED1FE0" w:rsidP="00ED1FE0">
      <w:pPr>
        <w:rPr>
          <w:rFonts w:ascii="Arial" w:hAnsi="Arial" w:cs="Arial"/>
          <w:sz w:val="18"/>
          <w:szCs w:val="18"/>
          <w:lang w:val="mn-MN"/>
        </w:rPr>
      </w:pPr>
      <w:r w:rsidRPr="006C7BC5">
        <w:rPr>
          <w:rFonts w:ascii="Arial" w:hAnsi="Arial" w:cs="Arial"/>
          <w:sz w:val="18"/>
          <w:szCs w:val="18"/>
          <w:lang w:val="mn-MN"/>
        </w:rPr>
        <w:t>Тайлбар: Өөрийн болон гэр бүлийн гишүүдийн өмчлөл, эзэмшилд б</w:t>
      </w:r>
      <w:r w:rsidRPr="006C7BC5">
        <w:rPr>
          <w:rFonts w:ascii="Arial" w:hAnsi="Arial" w:cs="Arial"/>
          <w:sz w:val="18"/>
          <w:szCs w:val="18"/>
        </w:rPr>
        <w:t>айгаа</w:t>
      </w:r>
      <w:r w:rsidRPr="006C7BC5">
        <w:rPr>
          <w:rFonts w:ascii="Arial" w:hAnsi="Arial" w:cs="Arial"/>
          <w:sz w:val="18"/>
          <w:szCs w:val="18"/>
          <w:lang w:val="mn-MN"/>
        </w:rPr>
        <w:t xml:space="preserve"> зохиогчийн эрх, патент, тусгай зөвшөөрлийг мэдүүлнэ. </w:t>
      </w:r>
    </w:p>
    <w:p w:rsidR="00ED1FE0" w:rsidRPr="006C7BC5" w:rsidRDefault="00ED1FE0" w:rsidP="00ED1FE0">
      <w:pPr>
        <w:rPr>
          <w:rFonts w:ascii="Arial" w:hAnsi="Arial" w:cs="Arial"/>
          <w:sz w:val="18"/>
          <w:szCs w:val="18"/>
          <w:lang w:val="mn-MN"/>
        </w:rPr>
      </w:pPr>
    </w:p>
    <w:p w:rsidR="00ED1FE0" w:rsidRPr="006C7BC5" w:rsidRDefault="00ED1FE0" w:rsidP="00ED1FE0">
      <w:pPr>
        <w:rPr>
          <w:rFonts w:ascii="Arial" w:hAnsi="Arial" w:cs="Arial"/>
          <w:lang w:val="mn-MN"/>
        </w:rPr>
      </w:pPr>
    </w:p>
    <w:p w:rsidR="00ED1FE0" w:rsidRPr="006C7BC5" w:rsidRDefault="00ED1FE0" w:rsidP="00ED1FE0">
      <w:pPr>
        <w:rPr>
          <w:rFonts w:ascii="Arial" w:hAnsi="Arial" w:cs="Arial"/>
          <w:lang w:val="mn-MN"/>
        </w:rPr>
      </w:pPr>
    </w:p>
    <w:p w:rsidR="00ED1FE0" w:rsidRPr="006C7BC5" w:rsidRDefault="00ED1FE0" w:rsidP="00ED1FE0">
      <w:pPr>
        <w:rPr>
          <w:rFonts w:ascii="Arial" w:hAnsi="Arial" w:cs="Arial"/>
          <w:lang w:val="mn-MN"/>
        </w:rPr>
      </w:pPr>
      <w:r w:rsidRPr="006C7BC5">
        <w:rPr>
          <w:rFonts w:ascii="Arial" w:hAnsi="Arial" w:cs="Arial"/>
          <w:lang w:val="mn-MN"/>
        </w:rPr>
        <w:tab/>
      </w:r>
      <w:r w:rsidRPr="006C7BC5">
        <w:rPr>
          <w:rFonts w:ascii="Arial" w:hAnsi="Arial" w:cs="Arial"/>
          <w:lang w:val="mn-MN"/>
        </w:rPr>
        <w:tab/>
        <w:t>Мэдүүлгийг үнэн зөв мэдүүлсэн: ................................................./                                    /</w:t>
      </w:r>
    </w:p>
    <w:p w:rsidR="00ED1FE0" w:rsidRPr="006C7BC5" w:rsidRDefault="00ED1FE0" w:rsidP="00ED1FE0">
      <w:pPr>
        <w:rPr>
          <w:rFonts w:ascii="Arial" w:hAnsi="Arial" w:cs="Arial"/>
          <w:sz w:val="20"/>
          <w:szCs w:val="20"/>
          <w:lang w:val="mn-MN"/>
        </w:rPr>
      </w:pPr>
      <w:r w:rsidRPr="006C7BC5">
        <w:rPr>
          <w:rFonts w:ascii="Arial" w:hAnsi="Arial" w:cs="Arial"/>
          <w:lang w:val="mn-MN"/>
        </w:rPr>
        <w:t xml:space="preserve">                                                                                           </w:t>
      </w:r>
      <w:r w:rsidRPr="006C7BC5">
        <w:rPr>
          <w:rFonts w:ascii="Arial" w:hAnsi="Arial" w:cs="Arial"/>
          <w:sz w:val="20"/>
          <w:szCs w:val="20"/>
          <w:lang w:val="mn-MN"/>
        </w:rPr>
        <w:t>/гарын үсэг/                           /гарын үсгийн тайлал/</w:t>
      </w:r>
    </w:p>
    <w:p w:rsidR="00ED1FE0" w:rsidRPr="006C7BC5" w:rsidRDefault="00ED1FE0" w:rsidP="00ED1FE0">
      <w:pPr>
        <w:rPr>
          <w:rFonts w:ascii="Arial" w:hAnsi="Arial" w:cs="Arial"/>
          <w:sz w:val="20"/>
          <w:szCs w:val="20"/>
          <w:lang w:val="mn-MN"/>
        </w:rPr>
      </w:pPr>
    </w:p>
    <w:p w:rsidR="00ED1FE0" w:rsidRPr="006C7BC5" w:rsidRDefault="00ED1FE0" w:rsidP="00ED1FE0">
      <w:pPr>
        <w:rPr>
          <w:rFonts w:ascii="Arial" w:hAnsi="Arial" w:cs="Arial"/>
          <w:sz w:val="20"/>
          <w:szCs w:val="20"/>
          <w:lang w:val="mn-MN"/>
        </w:rPr>
      </w:pPr>
    </w:p>
    <w:p w:rsidR="00ED1FE0" w:rsidRPr="006C7BC5" w:rsidRDefault="00ED1FE0" w:rsidP="00ED1FE0">
      <w:pPr>
        <w:rPr>
          <w:rFonts w:ascii="Arial" w:hAnsi="Arial" w:cs="Arial"/>
          <w:sz w:val="20"/>
          <w:szCs w:val="20"/>
          <w:lang w:val="mn-MN"/>
        </w:rPr>
      </w:pPr>
    </w:p>
    <w:p w:rsidR="00ED1FE0" w:rsidRPr="006C7BC5" w:rsidRDefault="00ED1FE0" w:rsidP="00ED1FE0">
      <w:pPr>
        <w:jc w:val="center"/>
        <w:rPr>
          <w:rFonts w:ascii="Arial" w:hAnsi="Arial" w:cs="Arial"/>
          <w:lang w:val="mn-MN"/>
        </w:rPr>
      </w:pPr>
      <w:r w:rsidRPr="006C7BC5">
        <w:rPr>
          <w:rFonts w:ascii="Arial" w:hAnsi="Arial" w:cs="Arial"/>
        </w:rPr>
        <w:t xml:space="preserve">... </w:t>
      </w:r>
      <w:r w:rsidRPr="006C7BC5">
        <w:rPr>
          <w:rFonts w:ascii="Arial" w:hAnsi="Arial" w:cs="Arial"/>
          <w:lang w:val="mn-MN"/>
        </w:rPr>
        <w:t>оны</w:t>
      </w:r>
      <w:r w:rsidRPr="006C7BC5">
        <w:rPr>
          <w:rFonts w:ascii="Arial" w:hAnsi="Arial" w:cs="Arial"/>
        </w:rPr>
        <w:t xml:space="preserve"> … </w:t>
      </w:r>
      <w:r>
        <w:rPr>
          <w:rFonts w:ascii="Arial" w:hAnsi="Arial" w:cs="Arial"/>
          <w:lang w:val="mn-MN"/>
        </w:rPr>
        <w:t>дугаар</w:t>
      </w:r>
      <w:r w:rsidRPr="006C7BC5">
        <w:rPr>
          <w:rFonts w:ascii="Arial" w:hAnsi="Arial" w:cs="Arial"/>
        </w:rPr>
        <w:t xml:space="preserve"> </w:t>
      </w:r>
      <w:r w:rsidRPr="006C7BC5">
        <w:rPr>
          <w:rFonts w:ascii="Arial" w:hAnsi="Arial" w:cs="Arial"/>
          <w:lang w:val="mn-MN"/>
        </w:rPr>
        <w:t>сарын</w:t>
      </w:r>
      <w:r w:rsidRPr="006C7BC5">
        <w:rPr>
          <w:rFonts w:ascii="Arial" w:hAnsi="Arial" w:cs="Arial"/>
        </w:rPr>
        <w:t xml:space="preserve"> …</w:t>
      </w:r>
      <w:r w:rsidRPr="006C7BC5">
        <w:rPr>
          <w:rFonts w:ascii="Arial" w:hAnsi="Arial" w:cs="Arial"/>
          <w:lang w:val="mn-MN"/>
        </w:rPr>
        <w:t>-ны өдөр</w:t>
      </w:r>
    </w:p>
    <w:p w:rsidR="007915A4" w:rsidRDefault="007915A4"/>
    <w:sectPr w:rsidR="007915A4" w:rsidSect="00F550FA">
      <w:footerReference w:type="default" r:id="rId8"/>
      <w:pgSz w:w="16834" w:h="11909" w:orient="landscape" w:code="9"/>
      <w:pgMar w:top="990" w:right="1080" w:bottom="900" w:left="1152"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A04" w:rsidRDefault="00EF5A04" w:rsidP="00A83DB9">
      <w:r>
        <w:separator/>
      </w:r>
    </w:p>
  </w:endnote>
  <w:endnote w:type="continuationSeparator" w:id="0">
    <w:p w:rsidR="00EF5A04" w:rsidRDefault="00EF5A04" w:rsidP="00A83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 w:author="bud" w:date="2012-04-25T08:31:00Z"/>
  <w:sdt>
    <w:sdtPr>
      <w:rPr>
        <w:color w:val="auto"/>
      </w:rPr>
      <w:id w:val="3677221"/>
      <w:docPartObj>
        <w:docPartGallery w:val="Page Numbers (Bottom of Page)"/>
        <w:docPartUnique/>
      </w:docPartObj>
    </w:sdtPr>
    <w:sdtEndPr/>
    <w:sdtContent>
      <w:customXmlInsRangeEnd w:id="1"/>
      <w:p w:rsidR="00C824AE" w:rsidRDefault="00A83DB9">
        <w:pPr>
          <w:pStyle w:val="Footer"/>
          <w:jc w:val="center"/>
          <w:rPr>
            <w:ins w:id="2" w:author="bud" w:date="2012-04-25T08:31:00Z"/>
          </w:rPr>
        </w:pPr>
        <w:ins w:id="3" w:author="bud" w:date="2012-04-25T08:31:00Z">
          <w:r>
            <w:fldChar w:fldCharType="begin"/>
          </w:r>
          <w:r w:rsidR="00ED1FE0">
            <w:instrText xml:space="preserve"> PAGE   \* MERGEFORMAT </w:instrText>
          </w:r>
          <w:r>
            <w:fldChar w:fldCharType="separate"/>
          </w:r>
        </w:ins>
        <w:r w:rsidR="00AE1DFB">
          <w:rPr>
            <w:noProof/>
          </w:rPr>
          <w:t>1</w:t>
        </w:r>
        <w:ins w:id="4" w:author="bud" w:date="2012-04-25T08:31:00Z">
          <w:r>
            <w:fldChar w:fldCharType="end"/>
          </w:r>
        </w:ins>
      </w:p>
      <w:customXmlInsRangeStart w:id="5" w:author="bud" w:date="2012-04-25T08:31:00Z"/>
    </w:sdtContent>
  </w:sdt>
  <w:customXmlInsRangeEnd w:id="5"/>
  <w:p w:rsidR="00C52A64" w:rsidRPr="00A17C05" w:rsidRDefault="00EF5A04" w:rsidP="00C52A64">
    <w:pPr>
      <w:pStyle w:val="Footer"/>
      <w:tabs>
        <w:tab w:val="left" w:pos="5940"/>
        <w:tab w:val="left" w:pos="8640"/>
      </w:tabs>
      <w:rPr>
        <w:rFonts w:ascii="Arial" w:hAnsi="Arial" w:cs="Arial"/>
        <w:sz w:val="20"/>
        <w:szCs w:val="20"/>
        <w:lang w:val="mn-M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A04" w:rsidRDefault="00EF5A04" w:rsidP="00A83DB9">
      <w:r>
        <w:separator/>
      </w:r>
    </w:p>
  </w:footnote>
  <w:footnote w:type="continuationSeparator" w:id="0">
    <w:p w:rsidR="00EF5A04" w:rsidRDefault="00EF5A04" w:rsidP="00A83D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FE0"/>
    <w:rsid w:val="00227DB2"/>
    <w:rsid w:val="004F289F"/>
    <w:rsid w:val="007915A4"/>
    <w:rsid w:val="007C46A4"/>
    <w:rsid w:val="00A83DB9"/>
    <w:rsid w:val="00AE1DFB"/>
    <w:rsid w:val="00B93C79"/>
    <w:rsid w:val="00ED1FE0"/>
    <w:rsid w:val="00EF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FE0"/>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1FE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D1FE0"/>
    <w:pPr>
      <w:tabs>
        <w:tab w:val="center" w:pos="4320"/>
        <w:tab w:val="right" w:pos="8640"/>
      </w:tabs>
    </w:pPr>
  </w:style>
  <w:style w:type="character" w:customStyle="1" w:styleId="FooterChar">
    <w:name w:val="Footer Char"/>
    <w:basedOn w:val="DefaultParagraphFont"/>
    <w:link w:val="Footer"/>
    <w:uiPriority w:val="99"/>
    <w:rsid w:val="00ED1FE0"/>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FE0"/>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1FE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D1FE0"/>
    <w:pPr>
      <w:tabs>
        <w:tab w:val="center" w:pos="4320"/>
        <w:tab w:val="right" w:pos="8640"/>
      </w:tabs>
    </w:pPr>
  </w:style>
  <w:style w:type="character" w:customStyle="1" w:styleId="FooterChar">
    <w:name w:val="Footer Char"/>
    <w:basedOn w:val="DefaultParagraphFont"/>
    <w:link w:val="Footer"/>
    <w:uiPriority w:val="99"/>
    <w:rsid w:val="00ED1FE0"/>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C2574-F142-4881-B614-90772228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IAAC</Company>
  <LinksUpToDate>false</LinksUpToDate>
  <CharactersWithSpaces>9672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Bilguun</dc:creator>
  <cp:lastModifiedBy>Uyanga</cp:lastModifiedBy>
  <cp:revision>2</cp:revision>
  <dcterms:created xsi:type="dcterms:W3CDTF">2015-02-02T13:30:00Z</dcterms:created>
  <dcterms:modified xsi:type="dcterms:W3CDTF">2015-02-02T13:30:00Z</dcterms:modified>
</cp:coreProperties>
</file>